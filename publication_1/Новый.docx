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keepLines/>
        <w:shd w:val="clear" w:color="auto" w:fill="auto"/>
        <w:spacing w:after="320"/>
      </w:pPr>
      <w:bookmarkStart w:id="0" w:name="bookmark0"/>
      <w:r>
        <w:t xml:space="preserve">Разрешение циклических зависимостей графовой модели взаимосвязи требований к программному </w:t>
      </w:r>
      <w:commentRangeStart w:id="0"/>
      <w:r>
        <w:t>обеспечению</w:t>
      </w:r>
      <w:commentRangeEnd w:id="0"/>
      <w:r>
        <w:rPr>
          <w:rStyle w:val="4"/>
          <w:rFonts w:ascii="Courier New" w:hAnsi="Courier New" w:eastAsia="Courier New" w:cs="Courier New"/>
          <w:spacing w:val="0"/>
        </w:rPr>
        <w:commentReference w:id="0"/>
      </w:r>
      <w:bookmarkEnd w:id="0"/>
    </w:p>
    <w:p>
      <w:pPr>
        <w:pStyle w:val="16"/>
        <w:keepNext/>
        <w:keepLines/>
        <w:shd w:val="clear" w:color="auto" w:fill="auto"/>
        <w:spacing w:after="142" w:line="260" w:lineRule="exact"/>
        <w:ind w:firstLine="33"/>
        <w:jc w:val="left"/>
      </w:pPr>
      <w:bookmarkStart w:id="1" w:name="bookmark1"/>
      <w:r>
        <w:t>Аннотация</w:t>
      </w:r>
      <w:bookmarkEnd w:id="1"/>
    </w:p>
    <w:p>
      <w:pPr>
        <w:pStyle w:val="18"/>
        <w:shd w:val="clear" w:color="auto" w:fill="auto"/>
        <w:spacing w:before="0"/>
        <w:ind w:firstLine="331"/>
      </w:pPr>
      <w:r>
        <w:t>Получение сведений о трассируемости требований к программному обеспечению (ПО) на файлы исходного кода приложения является сложной прикладной проблемой. Особенно при установлении необходимого объема верификационных процедур, выполнение которых необходимо для подтверждения выполнимости требований к ПО при изменении одного или нескольких файлов исходного кода. Цель работы – это разработка модели, которая бы обеспечивала пользователя информацией о связности файлов исходного кода между собой и требованиями к ПО. Цель достигнута за счет разрешения циклических зависимостей и формирования графа трассируемости требований к ПО на файлы исходного кода, неразрывно связанных друг с другом. Предложена программная реализация модели, в состав которой включены опциональные модули для исследования ее оптимальной конфигурации. Исследована зависимость времени работы от реализации способа хранения данных в разработанном программном решении. Практическая значимость заключается в том, что разработанная модель позволяет получать полный перечень требований к ПО, корректность выполнения которых необходимо проверить после внесения изменений в файлы исходного кода разрабатываемого приложения. В дальнейшем планируется использовать разработанную модель и ее программную реализацию для решения задачи оптимальной декомпозиции файлов исходного кода по плагинам инструментального средства конфигурирования, выполненного как часть плагинной системы с целью исследования и разработки принципов построения таких программных решений.</w:t>
      </w:r>
    </w:p>
    <w:p>
      <w:pPr>
        <w:pStyle w:val="18"/>
        <w:shd w:val="clear" w:color="auto" w:fill="auto"/>
        <w:spacing w:before="0" w:after="402"/>
        <w:ind w:firstLine="331"/>
      </w:pPr>
      <w:r>
        <w:t>Ключевые слова - требования, трассируемость, исходный код, графовые математические модели, ориентированный граф, циклы.</w:t>
      </w:r>
    </w:p>
    <w:p>
      <w:pPr>
        <w:pStyle w:val="16"/>
        <w:keepNext/>
        <w:keepLines/>
        <w:shd w:val="clear" w:color="auto" w:fill="auto"/>
        <w:spacing w:after="142" w:line="260" w:lineRule="exact"/>
        <w:ind w:firstLine="33"/>
        <w:jc w:val="left"/>
      </w:pPr>
      <w:bookmarkStart w:id="2" w:name="bookmark2"/>
      <w:r>
        <w:t>Введение</w:t>
      </w:r>
      <w:bookmarkEnd w:id="2"/>
    </w:p>
    <w:p>
      <w:pPr>
        <w:pStyle w:val="18"/>
        <w:shd w:val="clear" w:color="auto" w:fill="auto"/>
        <w:spacing w:before="0"/>
        <w:ind w:firstLine="331"/>
      </w:pPr>
      <w:ins w:id="0" w:author="Dambr Wolf" w:date="2024-04-21T14:00:47Z">
        <w:r>
          <w:rPr>
            <w:lang w:val="ru-RU"/>
          </w:rPr>
          <w:t>Трасси</w:t>
        </w:r>
      </w:ins>
      <w:ins w:id="1" w:author="Dambr Wolf" w:date="2024-04-21T14:00:48Z">
        <w:r>
          <w:rPr>
            <w:lang w:val="ru-RU"/>
          </w:rPr>
          <w:t>руемос</w:t>
        </w:r>
      </w:ins>
      <w:ins w:id="2" w:author="Dambr Wolf" w:date="2024-04-21T14:00:49Z">
        <w:r>
          <w:rPr>
            <w:lang w:val="ru-RU"/>
          </w:rPr>
          <w:t>ть</w:t>
        </w:r>
      </w:ins>
      <w:ins w:id="3" w:author="Dambr Wolf" w:date="2024-04-21T14:00:49Z">
        <w:r>
          <w:rPr>
            <w:rFonts w:hint="default"/>
            <w:lang w:val="ru-RU"/>
          </w:rPr>
          <w:t xml:space="preserve"> </w:t>
        </w:r>
      </w:ins>
      <w:ins w:id="4" w:author="Dambr Wolf" w:date="2024-04-21T14:00:50Z">
        <w:r>
          <w:rPr>
            <w:rFonts w:hint="default"/>
            <w:lang w:val="ru-RU"/>
          </w:rPr>
          <w:t>т</w:t>
        </w:r>
      </w:ins>
      <w:ins w:id="5" w:author="Dambr Wolf" w:date="2024-04-21T14:00:51Z">
        <w:r>
          <w:rPr>
            <w:rFonts w:hint="default"/>
            <w:lang w:val="ru-RU"/>
          </w:rPr>
          <w:t>ребован</w:t>
        </w:r>
      </w:ins>
      <w:ins w:id="6" w:author="Dambr Wolf" w:date="2024-04-21T14:00:52Z">
        <w:r>
          <w:rPr>
            <w:rFonts w:hint="default"/>
            <w:lang w:val="ru-RU"/>
          </w:rPr>
          <w:t xml:space="preserve">ий на </w:t>
        </w:r>
      </w:ins>
      <w:ins w:id="7" w:author="Dambr Wolf" w:date="2024-04-21T14:00:55Z">
        <w:r>
          <w:rPr>
            <w:rFonts w:hint="default"/>
            <w:lang w:val="ru-RU"/>
          </w:rPr>
          <w:t xml:space="preserve">файлы </w:t>
        </w:r>
      </w:ins>
      <w:ins w:id="8" w:author="Dambr Wolf" w:date="2024-04-21T14:00:56Z">
        <w:r>
          <w:rPr>
            <w:rFonts w:hint="default"/>
            <w:lang w:val="ru-RU"/>
          </w:rPr>
          <w:t>исх</w:t>
        </w:r>
      </w:ins>
      <w:ins w:id="9" w:author="Dambr Wolf" w:date="2024-04-21T14:00:57Z">
        <w:r>
          <w:rPr>
            <w:rFonts w:hint="default"/>
            <w:lang w:val="ru-RU"/>
          </w:rPr>
          <w:t>одного</w:t>
        </w:r>
      </w:ins>
      <w:ins w:id="10" w:author="Dambr Wolf" w:date="2024-04-21T14:00:58Z">
        <w:r>
          <w:rPr>
            <w:rFonts w:hint="default"/>
            <w:lang w:val="ru-RU"/>
          </w:rPr>
          <w:t xml:space="preserve"> к</w:t>
        </w:r>
      </w:ins>
      <w:ins w:id="11" w:author="Dambr Wolf" w:date="2024-04-21T14:00:59Z">
        <w:r>
          <w:rPr>
            <w:rFonts w:hint="default"/>
            <w:lang w:val="ru-RU"/>
          </w:rPr>
          <w:t>ода</w:t>
        </w:r>
      </w:ins>
      <w:ins w:id="12" w:author="Dambr Wolf" w:date="2024-04-21T14:01:45Z">
        <w:r>
          <w:rPr>
            <w:rFonts w:hint="default"/>
            <w:lang w:val="ru-RU"/>
          </w:rPr>
          <w:t xml:space="preserve"> </w:t>
        </w:r>
      </w:ins>
      <w:ins w:id="13" w:author="Dambr Wolf" w:date="2024-04-21T14:02:02Z">
        <w:r>
          <w:rPr>
            <w:rFonts w:hint="default"/>
            <w:lang w:val="ru-RU"/>
          </w:rPr>
          <w:t xml:space="preserve"> </w:t>
        </w:r>
      </w:ins>
      <w:ins w:id="14" w:author="Dambr Wolf" w:date="2024-04-21T14:02:00Z">
        <w:r>
          <w:rPr>
            <w:rFonts w:hint="default"/>
            <w:lang w:val="ru-RU"/>
          </w:rPr>
          <w:t>ПО</w:t>
        </w:r>
      </w:ins>
      <w:ins w:id="15" w:author="Dambr Wolf" w:date="2024-04-21T14:00:59Z">
        <w:r>
          <w:rPr>
            <w:rFonts w:hint="default"/>
            <w:lang w:val="ru-RU"/>
          </w:rPr>
          <w:t xml:space="preserve"> -</w:t>
        </w:r>
      </w:ins>
      <w:ins w:id="16" w:author="Dambr Wolf" w:date="2024-04-21T14:01:32Z">
        <w:r>
          <w:rPr>
            <w:rFonts w:hint="default"/>
            <w:lang w:val="ru-RU"/>
          </w:rPr>
          <w:t xml:space="preserve"> </w:t>
        </w:r>
      </w:ins>
      <w:ins w:id="17" w:author="Dambr Wolf" w:date="2024-04-21T14:01:33Z">
        <w:r>
          <w:rPr>
            <w:rFonts w:hint="default"/>
            <w:lang w:val="ru-RU"/>
          </w:rPr>
          <w:t>это</w:t>
        </w:r>
      </w:ins>
      <w:ins w:id="18" w:author="Dambr Wolf" w:date="2024-04-21T14:01:35Z">
        <w:r>
          <w:rPr>
            <w:rFonts w:hint="default"/>
            <w:lang w:val="ru-RU"/>
          </w:rPr>
          <w:t xml:space="preserve"> </w:t>
        </w:r>
      </w:ins>
      <w:ins w:id="19" w:author="Dambr Wolf" w:date="2024-04-21T14:02:04Z">
        <w:r>
          <w:rPr>
            <w:rFonts w:hint="default"/>
            <w:lang w:val="ru-RU"/>
          </w:rPr>
          <w:t>в</w:t>
        </w:r>
      </w:ins>
      <w:ins w:id="20" w:author="Dambr Wolf" w:date="2024-04-21T14:01:29Z">
        <w:r>
          <w:rPr>
            <w:rFonts w:hint="default"/>
            <w:lang w:val="ru-RU"/>
          </w:rPr>
          <w:t>заимосвязь между  требованиями</w:t>
        </w:r>
      </w:ins>
      <w:ins w:id="21" w:author="Dambr Wolf" w:date="2024-04-21T14:03:51Z">
        <w:r>
          <w:rPr>
            <w:rFonts w:hint="default"/>
            <w:lang w:val="ru-RU"/>
          </w:rPr>
          <w:t xml:space="preserve"> </w:t>
        </w:r>
      </w:ins>
      <w:ins w:id="22" w:author="Dambr Wolf" w:date="2024-04-21T14:03:52Z">
        <w:r>
          <w:rPr>
            <w:rFonts w:hint="default"/>
            <w:lang w:val="ru-RU"/>
          </w:rPr>
          <w:t xml:space="preserve">к </w:t>
        </w:r>
      </w:ins>
      <w:ins w:id="23" w:author="Dambr Wolf" w:date="2024-04-21T14:03:53Z">
        <w:r>
          <w:rPr>
            <w:rFonts w:hint="default"/>
            <w:lang w:val="ru-RU"/>
          </w:rPr>
          <w:t>ПО</w:t>
        </w:r>
      </w:ins>
      <w:ins w:id="24" w:author="Dambr Wolf" w:date="2024-04-21T14:02:08Z">
        <w:r>
          <w:rPr>
            <w:rFonts w:hint="default"/>
            <w:lang w:val="ru-RU"/>
          </w:rPr>
          <w:t xml:space="preserve"> </w:t>
        </w:r>
      </w:ins>
      <w:ins w:id="25" w:author="Dambr Wolf" w:date="2024-04-21T14:02:09Z">
        <w:r>
          <w:rPr>
            <w:rFonts w:hint="default"/>
            <w:lang w:val="ru-RU"/>
          </w:rPr>
          <w:t xml:space="preserve">и </w:t>
        </w:r>
      </w:ins>
      <w:ins w:id="26" w:author="Dambr Wolf" w:date="2024-04-21T14:02:10Z">
        <w:r>
          <w:rPr>
            <w:rFonts w:hint="default"/>
            <w:lang w:val="ru-RU"/>
          </w:rPr>
          <w:t>файл</w:t>
        </w:r>
      </w:ins>
      <w:ins w:id="27" w:author="Dambr Wolf" w:date="2024-04-21T14:02:11Z">
        <w:r>
          <w:rPr>
            <w:rFonts w:hint="default"/>
            <w:lang w:val="ru-RU"/>
          </w:rPr>
          <w:t>ами и</w:t>
        </w:r>
      </w:ins>
      <w:ins w:id="28" w:author="Dambr Wolf" w:date="2024-04-21T14:02:12Z">
        <w:r>
          <w:rPr>
            <w:rFonts w:hint="default"/>
            <w:lang w:val="ru-RU"/>
          </w:rPr>
          <w:t>сход</w:t>
        </w:r>
      </w:ins>
      <w:ins w:id="29" w:author="Dambr Wolf" w:date="2024-04-21T14:02:13Z">
        <w:r>
          <w:rPr>
            <w:rFonts w:hint="default"/>
            <w:lang w:val="ru-RU"/>
          </w:rPr>
          <w:t xml:space="preserve">ного </w:t>
        </w:r>
      </w:ins>
      <w:ins w:id="30" w:author="Dambr Wolf" w:date="2024-04-21T14:02:14Z">
        <w:r>
          <w:rPr>
            <w:rFonts w:hint="default"/>
            <w:lang w:val="ru-RU"/>
          </w:rPr>
          <w:t>кода</w:t>
        </w:r>
      </w:ins>
      <w:ins w:id="31" w:author="Dambr Wolf" w:date="2024-04-21T14:01:29Z">
        <w:r>
          <w:rPr>
            <w:rFonts w:hint="default"/>
            <w:lang w:val="ru-RU"/>
          </w:rPr>
          <w:t xml:space="preserve">, которая </w:t>
        </w:r>
      </w:ins>
      <w:ins w:id="32" w:author="Dambr Wolf" w:date="2024-04-21T14:02:25Z">
        <w:r>
          <w:rPr>
            <w:rFonts w:hint="default"/>
            <w:lang w:val="ru-RU"/>
          </w:rPr>
          <w:t>о</w:t>
        </w:r>
      </w:ins>
      <w:ins w:id="33" w:author="Dambr Wolf" w:date="2024-04-21T14:02:26Z">
        <w:r>
          <w:rPr>
            <w:rFonts w:hint="default"/>
            <w:lang w:val="ru-RU"/>
          </w:rPr>
          <w:t>предел</w:t>
        </w:r>
      </w:ins>
      <w:ins w:id="34" w:author="Dambr Wolf" w:date="2024-04-21T14:02:27Z">
        <w:r>
          <w:rPr>
            <w:rFonts w:hint="default"/>
            <w:lang w:val="ru-RU"/>
          </w:rPr>
          <w:t>яет</w:t>
        </w:r>
      </w:ins>
      <w:ins w:id="35" w:author="Dambr Wolf" w:date="2024-04-21T14:01:29Z">
        <w:r>
          <w:rPr>
            <w:rFonts w:hint="default"/>
            <w:lang w:val="ru-RU"/>
          </w:rPr>
          <w:t xml:space="preserve"> происхождения, порождения или зависимости между </w:t>
        </w:r>
      </w:ins>
      <w:ins w:id="36" w:author="Dambr Wolf" w:date="2024-04-21T14:02:34Z">
        <w:r>
          <w:rPr>
            <w:rFonts w:hint="default"/>
            <w:lang w:val="ru-RU"/>
          </w:rPr>
          <w:t>ними</w:t>
        </w:r>
      </w:ins>
      <w:ins w:id="37" w:author="Dambr Wolf" w:date="2024-04-21T14:02:36Z">
        <w:r>
          <w:rPr>
            <w:rFonts w:hint="default"/>
            <w:lang w:val="ru-RU"/>
          </w:rPr>
          <w:t>.</w:t>
        </w:r>
      </w:ins>
      <w:ins w:id="38" w:author="Dambr Wolf" w:date="2024-04-21T14:02:43Z">
        <w:r>
          <w:rPr>
            <w:rFonts w:hint="default"/>
            <w:lang w:val="ru-RU"/>
          </w:rPr>
          <w:t xml:space="preserve"> </w:t>
        </w:r>
      </w:ins>
      <w:ins w:id="39" w:author="Dambr Wolf" w:date="2024-04-21T14:02:44Z">
        <w:r>
          <w:rPr>
            <w:rFonts w:hint="default"/>
            <w:lang w:val="ru-RU"/>
          </w:rPr>
          <w:t>П</w:t>
        </w:r>
      </w:ins>
      <w:ins w:id="40" w:author="Dambr Wolf" w:date="2024-04-21T14:02:45Z">
        <w:r>
          <w:rPr>
            <w:rFonts w:hint="default"/>
            <w:lang w:val="ru-RU"/>
          </w:rPr>
          <w:t>олучени</w:t>
        </w:r>
      </w:ins>
      <w:ins w:id="41" w:author="Dambr Wolf" w:date="2024-04-21T14:02:46Z">
        <w:r>
          <w:rPr>
            <w:rFonts w:hint="default"/>
            <w:lang w:val="ru-RU"/>
          </w:rPr>
          <w:t xml:space="preserve">е </w:t>
        </w:r>
      </w:ins>
      <w:ins w:id="42" w:author="Dambr Wolf" w:date="2024-04-21T14:02:54Z">
        <w:r>
          <w:rPr>
            <w:rFonts w:hint="default"/>
            <w:lang w:val="ru-RU"/>
          </w:rPr>
          <w:t>св</w:t>
        </w:r>
      </w:ins>
      <w:ins w:id="43" w:author="Dambr Wolf" w:date="2024-04-21T14:02:55Z">
        <w:r>
          <w:rPr>
            <w:rFonts w:hint="default"/>
            <w:lang w:val="ru-RU"/>
          </w:rPr>
          <w:t>едени</w:t>
        </w:r>
      </w:ins>
      <w:ins w:id="44" w:author="Dambr Wolf" w:date="2024-04-21T14:02:56Z">
        <w:r>
          <w:rPr>
            <w:rFonts w:hint="default"/>
            <w:lang w:val="ru-RU"/>
          </w:rPr>
          <w:t>й о</w:t>
        </w:r>
      </w:ins>
      <w:ins w:id="45" w:author="Dambr Wolf" w:date="2024-04-21T14:03:18Z">
        <w:r>
          <w:rPr>
            <w:rFonts w:hint="default"/>
            <w:lang w:val="ru-RU"/>
          </w:rPr>
          <w:t xml:space="preserve"> т</w:t>
        </w:r>
      </w:ins>
      <w:ins w:id="46" w:author="Dambr Wolf" w:date="2024-04-21T14:03:19Z">
        <w:r>
          <w:rPr>
            <w:rFonts w:hint="default"/>
            <w:lang w:val="ru-RU"/>
          </w:rPr>
          <w:t>акой</w:t>
        </w:r>
      </w:ins>
      <w:ins w:id="47" w:author="Dambr Wolf" w:date="2024-04-21T14:02:56Z">
        <w:r>
          <w:rPr>
            <w:rFonts w:hint="default"/>
            <w:lang w:val="ru-RU"/>
          </w:rPr>
          <w:t xml:space="preserve"> </w:t>
        </w:r>
      </w:ins>
      <w:ins w:id="48" w:author="Dambr Wolf" w:date="2024-04-21T14:02:57Z">
        <w:r>
          <w:rPr>
            <w:rFonts w:hint="default"/>
            <w:lang w:val="ru-RU"/>
          </w:rPr>
          <w:t>трасси</w:t>
        </w:r>
      </w:ins>
      <w:ins w:id="49" w:author="Dambr Wolf" w:date="2024-04-21T14:02:58Z">
        <w:r>
          <w:rPr>
            <w:rFonts w:hint="default"/>
            <w:lang w:val="ru-RU"/>
          </w:rPr>
          <w:t>руемо</w:t>
        </w:r>
      </w:ins>
      <w:ins w:id="50" w:author="Dambr Wolf" w:date="2024-04-21T14:02:59Z">
        <w:r>
          <w:rPr>
            <w:rFonts w:hint="default"/>
            <w:lang w:val="ru-RU"/>
          </w:rPr>
          <w:t>с</w:t>
        </w:r>
      </w:ins>
      <w:ins w:id="51" w:author="Dambr Wolf" w:date="2024-04-21T14:03:00Z">
        <w:r>
          <w:rPr>
            <w:rFonts w:hint="default"/>
            <w:lang w:val="ru-RU"/>
          </w:rPr>
          <w:t>ти</w:t>
        </w:r>
      </w:ins>
      <w:ins w:id="52" w:author="Dambr Wolf" w:date="2024-04-21T14:02:36Z">
        <w:r>
          <w:rPr>
            <w:rFonts w:hint="default"/>
            <w:lang w:val="ru-RU"/>
          </w:rPr>
          <w:t xml:space="preserve"> </w:t>
        </w:r>
      </w:ins>
      <w:r>
        <w:t>является сложной прикладной проблемой. Зачастую такие сведения необходимы для анализа эффективности проведенных работ по проектированию приложения, оценке стоимости его тестирования [1], а также для управления его конфигурацией. В данной работе предложен способ построения схемы, описывающей в каких файлах исходного кода реализуется заданный объем требований к ПО и адаптированной для получения сведений о зависимостях файлов исходного кода между собой.</w:t>
      </w:r>
    </w:p>
    <w:p>
      <w:pPr>
        <w:pStyle w:val="18"/>
        <w:shd w:val="clear" w:color="auto" w:fill="auto"/>
        <w:spacing w:before="0" w:after="474"/>
        <w:ind w:firstLine="331"/>
      </w:pPr>
      <w:r>
        <w:t xml:space="preserve">Для решения задач, связанных с оптимизацией ПО [17], получением данных о загруженности ресурсов вычислительной системы [7], иерархическим описанием зависимостей компонентов [10] широкое применение нашли графовые математические модели. Это обусловлено простотой описания актуальных для программирования проблем с использованием графовых </w:t>
      </w:r>
      <w:bookmarkStart w:id="9" w:name="_GoBack"/>
      <w:bookmarkEnd w:id="9"/>
      <w:r>
        <w:t>моделей [12].</w:t>
      </w:r>
    </w:p>
    <w:p>
      <w:pPr>
        <w:pStyle w:val="18"/>
        <w:shd w:val="clear" w:color="auto" w:fill="auto"/>
        <w:spacing w:before="0"/>
        <w:ind w:firstLine="332"/>
      </w:pPr>
      <w:r>
        <w:t>При описании работы потоков управления, потоков данных, связи составных частей распределенной системы очень важно указывать направление потока или связи [5], [6]. При организации связей всегда есть источник и есть потребитель. Иногда один компонент системы, обозначаемый на графе вершиной, является одновременно источником и потребителем. Кроме того, он может быть источником для нескольких потребителей и потребителем от нескольких источников. В ряде задач одна вершина может быть источником и потребителем для самого себя, например в случае наличия обратных связей в описываемой модели. Для описания таких связей используются ориентированные графы, в которых по направлению дуг можно судить о принадлежности вершины к числу источников или приемников.</w:t>
      </w:r>
    </w:p>
    <w:p>
      <w:pPr>
        <w:pStyle w:val="18"/>
        <w:shd w:val="clear" w:color="auto" w:fill="auto"/>
        <w:spacing w:before="0"/>
        <w:ind w:firstLine="332"/>
      </w:pPr>
      <w:r>
        <w:t>Для решения задач, связанных с оптимизацией многопоточного ПО [3], необходим механизм преобразования графа из исходного вида к целевому. Преобразование происходит по заранее сформулированным правилам и может осуществляться за несколько итераций. Условие окончания проведения итераций преобразования так же определено заранее. Для решения задачи построения графа трассируемости требований к ПО на файлы исходного необходимо, чтобы вне зависимости от очередности вершин графа, к которым применяются действия по преобразованию, результирующий граф всегда формировался бы одинаково. Описанный в статье [3] способ не гарантирует этого.</w:t>
      </w:r>
    </w:p>
    <w:p>
      <w:pPr>
        <w:pStyle w:val="18"/>
        <w:shd w:val="clear" w:color="auto" w:fill="auto"/>
        <w:spacing w:before="0"/>
        <w:ind w:firstLine="332"/>
      </w:pPr>
      <w:r>
        <w:t>Изложенный в работе [19] подход к формированию графа с применением алгоритмов нейронных сетей [11] не учитывает ограничение, что вершины результирующего графа должны быть двух категорий. В то же время приведенный способ формирования результирующего графа может быть доработан для решения задачи построения оптимальной декомпозиции компонентов приложения с целью максимизации вариантов комплектаций его поставки при заданном трассировании требований к ПО на файлы исходного кода с учетом разрешенных циклических зависимостей и выполняя свою работу на уже предварительно преобразованном графе.</w:t>
      </w:r>
    </w:p>
    <w:p>
      <w:pPr>
        <w:pStyle w:val="18"/>
        <w:shd w:val="clear" w:color="auto" w:fill="auto"/>
        <w:spacing w:before="0"/>
        <w:ind w:firstLine="332"/>
      </w:pPr>
      <w:r>
        <w:t>Описанные в [3] и [15] приемы преобразования ориентированного графа и видоизменения его в результате итерационно выполняемых действий нацелены на построение такого графа, который бы упрощал поиск цепочки задействованных в одном сценарии работы ПО вершин графа. Такие приемы требуют доработки и адаптации для решения задачи построения графа трассируемости требований к ПО на файлы исходного кода с учетом возможности наличия циклических зависимостей у файлов исходного кода между собой.</w:t>
      </w:r>
    </w:p>
    <w:p>
      <w:pPr>
        <w:pStyle w:val="18"/>
        <w:shd w:val="clear" w:color="auto" w:fill="auto"/>
        <w:spacing w:before="0"/>
        <w:ind w:firstLine="332"/>
      </w:pPr>
      <w:r>
        <w:t xml:space="preserve">Кроме того, при описании способов преобразования исходного графа необходимо учитывать временные издержки, которые появляются в ходе выполнения операций над исходным графом. Объем издержек возрастает, если в исходном графе присутствует значительное число требований к ПО и файлов исходного кода. </w:t>
      </w:r>
      <w:r>
        <w:rPr>
          <w:vertAlign w:val="superscript"/>
        </w:rPr>
        <w:footnoteReference w:id="0"/>
      </w:r>
      <w:r>
        <w:br w:type="page"/>
      </w:r>
    </w:p>
    <w:p>
      <w:pPr>
        <w:pStyle w:val="16"/>
        <w:keepNext/>
        <w:keepLines/>
        <w:shd w:val="clear" w:color="auto" w:fill="auto"/>
        <w:spacing w:after="135" w:line="260" w:lineRule="exact"/>
        <w:ind w:firstLine="62"/>
        <w:jc w:val="left"/>
      </w:pPr>
      <w:bookmarkStart w:id="3" w:name="bookmark3"/>
      <w:r>
        <w:t>Описание модели</w:t>
      </w:r>
      <w:bookmarkEnd w:id="3"/>
    </w:p>
    <w:p>
      <w:pPr>
        <w:pStyle w:val="18"/>
        <w:shd w:val="clear" w:color="auto" w:fill="auto"/>
        <w:spacing w:before="0"/>
        <w:ind w:firstLine="353"/>
      </w:pPr>
      <w:r>
        <w:t>Исходными данными для модели являются: информация о составе файлов исходного кода, сведения об их зависимостях между друг другом, а так же трас- сируемость требований на них.</w:t>
      </w:r>
    </w:p>
    <w:p>
      <w:pPr>
        <w:pStyle w:val="18"/>
        <w:shd w:val="clear" w:color="auto" w:fill="auto"/>
        <w:spacing w:before="0" w:after="174"/>
        <w:ind w:firstLine="353"/>
      </w:pPr>
      <w:r>
        <w:t>Перед началом работы модели необходимо определить:</w:t>
      </w:r>
    </w:p>
    <w:p>
      <w:pPr>
        <w:pStyle w:val="18"/>
        <w:numPr>
          <w:ilvl w:val="0"/>
          <w:numId w:val="1"/>
        </w:numPr>
        <w:shd w:val="clear" w:color="auto" w:fill="auto"/>
        <w:tabs>
          <w:tab w:val="left" w:pos="668"/>
        </w:tabs>
        <w:spacing w:before="0" w:after="118" w:line="170" w:lineRule="exact"/>
        <w:ind w:firstLine="353"/>
      </w:pPr>
      <w:r>
        <w:t xml:space="preserve">множество файлов исходного кода </w:t>
      </w:r>
      <w:r>
        <w:rPr>
          <w:rStyle w:val="19"/>
        </w:rPr>
        <w:t>F</w:t>
      </w:r>
      <w:r>
        <w:rPr>
          <w:rStyle w:val="19"/>
          <w:lang w:val="ru-RU"/>
        </w:rPr>
        <w:t>*</w:t>
      </w:r>
      <w:r>
        <w:rPr>
          <w:rStyle w:val="19"/>
          <w:vertAlign w:val="subscript"/>
        </w:rPr>
        <w:t>c</w:t>
      </w:r>
      <w:r>
        <w:rPr>
          <w:lang w:eastAsia="en-US" w:bidi="en-US"/>
        </w:rPr>
        <w:t xml:space="preserve"> </w:t>
      </w:r>
      <w:r>
        <w:t xml:space="preserve">= </w:t>
      </w:r>
      <w:r>
        <w:rPr>
          <w:rStyle w:val="19"/>
          <w:lang w:val="ru-RU"/>
        </w:rPr>
        <w:t>{</w:t>
      </w:r>
      <w:r>
        <w:rPr>
          <w:rStyle w:val="19"/>
        </w:rPr>
        <w:t>F</w:t>
      </w:r>
      <w:r>
        <w:rPr>
          <w:rStyle w:val="19"/>
          <w:lang w:val="ru-RU"/>
        </w:rPr>
        <w:t>^</w:t>
      </w:r>
      <w:r>
        <w:rPr>
          <w:rStyle w:val="19"/>
          <w:vertAlign w:val="subscript"/>
        </w:rPr>
        <w:t>c</w:t>
      </w:r>
      <w:r>
        <w:rPr>
          <w:rStyle w:val="19"/>
          <w:vertAlign w:val="subscript"/>
          <w:lang w:val="ru-RU"/>
        </w:rPr>
        <w:t>:</w:t>
      </w:r>
      <w:r>
        <w:rPr>
          <w:lang w:eastAsia="en-US" w:bidi="en-US"/>
        </w:rPr>
        <w:t xml:space="preserve"> </w:t>
      </w:r>
      <w:r>
        <w:rPr>
          <w:lang w:val="en-US" w:eastAsia="en-US" w:bidi="en-US"/>
        </w:rPr>
        <w:t>F</w:t>
      </w:r>
      <w:r>
        <w:rPr>
          <w:vertAlign w:val="subscript"/>
          <w:lang w:val="en-US" w:eastAsia="en-US" w:bidi="en-US"/>
        </w:rPr>
        <w:t>S</w:t>
      </w:r>
      <w:r>
        <w:rPr>
          <w:vertAlign w:val="superscript"/>
          <w:lang w:eastAsia="en-US" w:bidi="en-US"/>
        </w:rPr>
        <w:t>2</w:t>
      </w:r>
      <w:r>
        <w:rPr>
          <w:vertAlign w:val="subscript"/>
          <w:lang w:val="en-US" w:eastAsia="en-US" w:bidi="en-US"/>
        </w:rPr>
        <w:t>C</w:t>
      </w:r>
      <w:r>
        <w:rPr>
          <w:lang w:eastAsia="en-US" w:bidi="en-US"/>
        </w:rPr>
        <w:t>,</w:t>
      </w:r>
      <w:r>
        <w:rPr>
          <w:rStyle w:val="19"/>
        </w:rPr>
        <w:t>F</w:t>
      </w:r>
      <w:r>
        <w:rPr>
          <w:rStyle w:val="19"/>
          <w:lang w:val="ru-RU"/>
        </w:rPr>
        <w:t>™</w:t>
      </w:r>
      <w:r>
        <w:rPr>
          <w:rStyle w:val="19"/>
          <w:vertAlign w:val="subscript"/>
        </w:rPr>
        <w:t>c</w:t>
      </w:r>
      <w:r>
        <w:rPr>
          <w:rStyle w:val="19"/>
          <w:lang w:val="ru-RU"/>
        </w:rPr>
        <w:t>};</w:t>
      </w:r>
    </w:p>
    <w:p>
      <w:pPr>
        <w:pStyle w:val="18"/>
        <w:numPr>
          <w:ilvl w:val="0"/>
          <w:numId w:val="1"/>
        </w:numPr>
        <w:shd w:val="clear" w:color="auto" w:fill="auto"/>
        <w:tabs>
          <w:tab w:val="left" w:pos="685"/>
        </w:tabs>
        <w:spacing w:before="0" w:after="36" w:line="170" w:lineRule="exact"/>
        <w:ind w:firstLine="353"/>
      </w:pPr>
      <w:r>
        <w:t xml:space="preserve">множество требований к ПО </w:t>
      </w:r>
      <w:r>
        <w:rPr>
          <w:lang w:val="en-US" w:eastAsia="en-US" w:bidi="en-US"/>
        </w:rPr>
        <w:t>F</w:t>
      </w:r>
      <w:r>
        <w:rPr>
          <w:lang w:eastAsia="en-US" w:bidi="en-US"/>
        </w:rPr>
        <w:t xml:space="preserve">* </w:t>
      </w:r>
      <w:r>
        <w:t xml:space="preserve">= </w:t>
      </w:r>
      <w:r>
        <w:rPr>
          <w:rStyle w:val="19"/>
          <w:lang w:val="ru-RU"/>
        </w:rPr>
        <w:t>{</w:t>
      </w:r>
      <w:r>
        <w:rPr>
          <w:rStyle w:val="19"/>
        </w:rPr>
        <w:t>R</w:t>
      </w:r>
      <w:r>
        <w:rPr>
          <w:rStyle w:val="19"/>
          <w:vertAlign w:val="superscript"/>
          <w:lang w:val="ru-RU"/>
        </w:rPr>
        <w:t>1</w:t>
      </w:r>
      <w:r>
        <w:rPr>
          <w:rStyle w:val="19"/>
          <w:lang w:val="ru-RU"/>
        </w:rPr>
        <w:t xml:space="preserve">, </w:t>
      </w:r>
      <w:r>
        <w:rPr>
          <w:rStyle w:val="19"/>
        </w:rPr>
        <w:t>R</w:t>
      </w:r>
      <w:r>
        <w:rPr>
          <w:vertAlign w:val="superscript"/>
          <w:lang w:eastAsia="en-US" w:bidi="en-US"/>
        </w:rPr>
        <w:t>2</w:t>
      </w:r>
      <w:r>
        <w:rPr>
          <w:lang w:eastAsia="en-US" w:bidi="en-US"/>
        </w:rPr>
        <w:t>,</w:t>
      </w:r>
      <w:r>
        <w:t xml:space="preserve">..., </w:t>
      </w:r>
      <w:r>
        <w:rPr>
          <w:rStyle w:val="19"/>
        </w:rPr>
        <w:t>R</w:t>
      </w:r>
      <w:r>
        <w:rPr>
          <w:rStyle w:val="19"/>
          <w:vertAlign w:val="superscript"/>
          <w:lang w:val="ru-RU"/>
        </w:rPr>
        <w:t>171</w:t>
      </w:r>
      <w:r>
        <w:rPr>
          <w:rStyle w:val="19"/>
          <w:lang w:val="ru-RU"/>
        </w:rPr>
        <w:t>}.</w:t>
      </w:r>
    </w:p>
    <w:p>
      <w:pPr>
        <w:pStyle w:val="18"/>
        <w:numPr>
          <w:ilvl w:val="0"/>
          <w:numId w:val="1"/>
        </w:numPr>
        <w:shd w:val="clear" w:color="auto" w:fill="auto"/>
        <w:tabs>
          <w:tab w:val="left" w:pos="685"/>
        </w:tabs>
        <w:spacing w:before="0" w:after="122" w:line="240" w:lineRule="exact"/>
        <w:ind w:left="580" w:hanging="227"/>
        <w:jc w:val="left"/>
      </w:pPr>
      <w:commentRangeStart w:id="1"/>
      <w:commentRangeStart w:id="2"/>
      <w:r>
        <w:t xml:space="preserve">матрицу бинарных отношений трассируемости требований к ПО на файлы исходного кода </w:t>
      </w:r>
      <w:r>
        <w:rPr>
          <w:rStyle w:val="19"/>
        </w:rPr>
        <w:t>Mt</w:t>
      </w:r>
      <w:r>
        <w:rPr>
          <w:lang w:eastAsia="en-US" w:bidi="en-US"/>
        </w:rPr>
        <w:t xml:space="preserve"> </w:t>
      </w:r>
      <w:r>
        <w:t xml:space="preserve">размерности </w:t>
      </w:r>
      <w:r>
        <w:rPr>
          <w:rStyle w:val="19"/>
          <w:lang w:val="ru-RU" w:eastAsia="ru-RU" w:bidi="ru-RU"/>
        </w:rPr>
        <w:t>п</w:t>
      </w:r>
      <w:r>
        <w:t xml:space="preserve"> х га;</w:t>
      </w:r>
      <w:commentRangeEnd w:id="1"/>
      <w:r>
        <w:rPr>
          <w:rStyle w:val="4"/>
          <w:rFonts w:ascii="Courier New" w:hAnsi="Courier New" w:eastAsia="Courier New" w:cs="Courier New"/>
          <w:spacing w:val="0"/>
        </w:rPr>
        <w:commentReference w:id="1"/>
      </w:r>
      <w:commentRangeEnd w:id="2"/>
      <w:r>
        <w:rPr>
          <w:rStyle w:val="4"/>
          <w:rFonts w:ascii="Courier New" w:hAnsi="Courier New" w:eastAsia="Courier New" w:cs="Courier New"/>
          <w:spacing w:val="0"/>
        </w:rPr>
        <w:commentReference w:id="2"/>
      </w:r>
    </w:p>
    <w:p>
      <w:pPr>
        <w:pStyle w:val="18"/>
        <w:numPr>
          <w:ilvl w:val="0"/>
          <w:numId w:val="1"/>
        </w:numPr>
        <w:shd w:val="clear" w:color="auto" w:fill="auto"/>
        <w:tabs>
          <w:tab w:val="left" w:pos="688"/>
        </w:tabs>
        <w:spacing w:before="0" w:after="174"/>
        <w:ind w:left="580" w:hanging="227"/>
        <w:jc w:val="left"/>
      </w:pPr>
      <w:r>
        <w:t xml:space="preserve">матрицу бинарных отношений зависимостей файлов исходного кода </w:t>
      </w:r>
      <w:r>
        <w:rPr>
          <w:rStyle w:val="19"/>
        </w:rPr>
        <w:t>Md</w:t>
      </w:r>
      <w:r>
        <w:rPr>
          <w:rStyle w:val="19"/>
          <w:lang w:val="ru-RU"/>
        </w:rPr>
        <w:t xml:space="preserve"> </w:t>
      </w:r>
      <w:r>
        <w:t xml:space="preserve">размерности </w:t>
      </w:r>
      <w:r>
        <w:rPr>
          <w:rStyle w:val="19"/>
          <w:lang w:val="ru-RU" w:eastAsia="ru-RU" w:bidi="ru-RU"/>
        </w:rPr>
        <w:t>п</w:t>
      </w:r>
      <w:r>
        <w:t xml:space="preserve"> х </w:t>
      </w:r>
      <w:r>
        <w:rPr>
          <w:rStyle w:val="19"/>
          <w:lang w:val="ru-RU" w:eastAsia="ru-RU" w:bidi="ru-RU"/>
        </w:rPr>
        <w:t>п.</w:t>
      </w:r>
    </w:p>
    <w:p>
      <w:pPr>
        <w:pStyle w:val="18"/>
        <w:shd w:val="clear" w:color="auto" w:fill="auto"/>
        <w:spacing w:before="0" w:after="2" w:line="170" w:lineRule="exact"/>
        <w:ind w:firstLine="353"/>
      </w:pPr>
      <w:r>
        <w:t xml:space="preserve">Значение элемента </w:t>
      </w:r>
      <w:r>
        <w:rPr>
          <w:rStyle w:val="19"/>
        </w:rPr>
        <w:t>af</w:t>
      </w:r>
      <w:r>
        <w:rPr>
          <w:rStyle w:val="19"/>
          <w:vertAlign w:val="superscript"/>
          <w:lang w:val="ru-RU"/>
        </w:rPr>
        <w:t>1</w:t>
      </w:r>
      <w:r>
        <w:rPr>
          <w:rStyle w:val="19"/>
          <w:lang w:val="ru-RU"/>
        </w:rPr>
        <w:t>^</w:t>
      </w:r>
      <w:r>
        <w:rPr>
          <w:lang w:eastAsia="en-US" w:bidi="en-US"/>
        </w:rPr>
        <w:t xml:space="preserve"> </w:t>
      </w:r>
      <w:r>
        <w:t xml:space="preserve">матрицы </w:t>
      </w:r>
      <w:r>
        <w:rPr>
          <w:rStyle w:val="19"/>
        </w:rPr>
        <w:t>Mt</w:t>
      </w:r>
      <w:r>
        <w:rPr>
          <w:lang w:eastAsia="en-US" w:bidi="en-US"/>
        </w:rPr>
        <w:t xml:space="preserve"> </w:t>
      </w:r>
      <w:r>
        <w:t>определяется следующим образом:</w:t>
      </w:r>
    </w:p>
    <w:p>
      <w:pPr>
        <w:pStyle w:val="18"/>
        <w:shd w:val="clear" w:color="auto" w:fill="auto"/>
        <w:spacing w:before="0" w:line="286" w:lineRule="exact"/>
        <w:ind w:right="420" w:firstLine="62"/>
        <w:jc w:val="left"/>
      </w:pPr>
      <w:r>
        <w:pict>
          <v:shape id="_x0000_s2070" o:spid="_x0000_s2070" o:spt="202" type="#_x0000_t202" style="position:absolute;left:0pt;margin-left:18.35pt;margin-top:4.7pt;height:5.75pt;width:31.2pt;mso-position-horizontal-relative:margin;mso-wrap-distance-bottom:1.8pt;mso-wrap-distance-left:5pt;mso-wrap-distance-right:7.9pt;mso-wrap-distance-top:1.85pt;z-index:-251656192;mso-width-relative:page;mso-height-relative:page;" filled="f" stroked="f" coordsize="21600,21600">
            <v:path/>
            <v:fill on="f" focussize="0,0"/>
            <v:stroke on="f" joinstyle="miter"/>
            <v:imagedata o:title=""/>
            <o:lock v:ext="edit"/>
            <v:textbox inset="0mm,0mm,0mm,0mm" style="mso-fit-shape-to-text:t;">
              <w:txbxContent>
                <w:p>
                  <w:pPr>
                    <w:pStyle w:val="12"/>
                    <w:shd w:val="clear" w:color="auto" w:fill="auto"/>
                  </w:pPr>
                  <w:r>
                    <w:rPr>
                      <w:rStyle w:val="13"/>
                      <w:i/>
                      <w:iCs/>
                      <w:vertAlign w:val="subscript"/>
                    </w:rPr>
                    <w:t>a</w:t>
                  </w:r>
                  <w:r>
                    <w:rPr>
                      <w:rStyle w:val="13"/>
                      <w:i/>
                      <w:iCs/>
                    </w:rPr>
                    <w:t xml:space="preserve">¥t </w:t>
                  </w:r>
                  <w:r>
                    <w:rPr>
                      <w:vertAlign w:val="subscript"/>
                    </w:rPr>
                    <w:t xml:space="preserve">= </w:t>
                  </w:r>
                  <w:r>
                    <w:rPr>
                      <w:vertAlign w:val="superscript"/>
                    </w:rPr>
                    <w:t>а</w:t>
                  </w:r>
                  <w:r>
                    <w:t>г,з</w:t>
                  </w:r>
                </w:p>
              </w:txbxContent>
            </v:textbox>
            <w10:wrap type="square" side="right"/>
          </v:shape>
        </w:pict>
      </w:r>
      <w:r>
        <w:t xml:space="preserve">1 если файл </w:t>
      </w:r>
      <w:r>
        <w:rPr>
          <w:rStyle w:val="19"/>
        </w:rPr>
        <w:t>F</w:t>
      </w:r>
      <w:r>
        <w:rPr>
          <w:rStyle w:val="19"/>
          <w:vertAlign w:val="superscript"/>
        </w:rPr>
        <w:t>l</w:t>
      </w:r>
      <w:r>
        <w:rPr>
          <w:rStyle w:val="19"/>
          <w:vertAlign w:val="subscript"/>
        </w:rPr>
        <w:t>sc</w:t>
      </w:r>
      <w:r>
        <w:rPr>
          <w:lang w:eastAsia="en-US" w:bidi="en-US"/>
        </w:rPr>
        <w:t xml:space="preserve"> </w:t>
      </w:r>
      <w:r>
        <w:t xml:space="preserve">реализует требование </w:t>
      </w:r>
      <w:r>
        <w:rPr>
          <w:rStyle w:val="19"/>
        </w:rPr>
        <w:t>R</w:t>
      </w:r>
      <w:r>
        <w:rPr>
          <w:rStyle w:val="19"/>
          <w:vertAlign w:val="superscript"/>
          <w:lang w:val="ru-RU"/>
        </w:rPr>
        <w:t xml:space="preserve">3 </w:t>
      </w:r>
      <w:r>
        <w:t xml:space="preserve">О если файл </w:t>
      </w:r>
      <w:r>
        <w:rPr>
          <w:lang w:val="en-US" w:eastAsia="en-US" w:bidi="en-US"/>
        </w:rPr>
        <w:t>F</w:t>
      </w:r>
      <w:r>
        <w:rPr>
          <w:lang w:eastAsia="en-US" w:bidi="en-US"/>
        </w:rPr>
        <w:t>*</w:t>
      </w:r>
      <w:r>
        <w:rPr>
          <w:vertAlign w:val="subscript"/>
          <w:lang w:val="en-US" w:eastAsia="en-US" w:bidi="en-US"/>
        </w:rPr>
        <w:t>c</w:t>
      </w:r>
      <w:r>
        <w:rPr>
          <w:lang w:eastAsia="en-US" w:bidi="en-US"/>
        </w:rPr>
        <w:t xml:space="preserve"> </w:t>
      </w:r>
      <w:r>
        <w:t xml:space="preserve">не реализует требование </w:t>
      </w:r>
      <w:r>
        <w:rPr>
          <w:rStyle w:val="19"/>
        </w:rPr>
        <w:t>R</w:t>
      </w:r>
      <w:r>
        <w:rPr>
          <w:rStyle w:val="19"/>
          <w:vertAlign w:val="superscript"/>
          <w:lang w:val="ru-RU"/>
        </w:rPr>
        <w:t xml:space="preserve">3 </w:t>
      </w:r>
      <w:r>
        <w:t xml:space="preserve">Значение элемента </w:t>
      </w:r>
      <w:r>
        <w:rPr>
          <w:rStyle w:val="19"/>
        </w:rPr>
        <w:t>af</w:t>
      </w:r>
      <w:r>
        <w:rPr>
          <w:rStyle w:val="19"/>
          <w:lang w:val="ru-RU"/>
        </w:rPr>
        <w:t>^</w:t>
      </w:r>
      <w:r>
        <w:rPr>
          <w:rStyle w:val="19"/>
          <w:vertAlign w:val="superscript"/>
        </w:rPr>
        <w:t>d</w:t>
      </w:r>
      <w:r>
        <w:rPr>
          <w:lang w:eastAsia="en-US" w:bidi="en-US"/>
        </w:rPr>
        <w:t xml:space="preserve"> </w:t>
      </w:r>
      <w:r>
        <w:t xml:space="preserve">матрицы </w:t>
      </w:r>
      <w:r>
        <w:rPr>
          <w:rStyle w:val="19"/>
        </w:rPr>
        <w:t>Md</w:t>
      </w:r>
      <w:r>
        <w:rPr>
          <w:lang w:eastAsia="en-US" w:bidi="en-US"/>
        </w:rPr>
        <w:t xml:space="preserve"> </w:t>
      </w:r>
      <w:r>
        <w:t>определяется следующим образом:</w:t>
      </w:r>
    </w:p>
    <w:p>
      <w:pPr>
        <w:pStyle w:val="18"/>
        <w:shd w:val="clear" w:color="auto" w:fill="auto"/>
        <w:tabs>
          <w:tab w:val="left" w:pos="1006"/>
          <w:tab w:val="right" w:pos="5537"/>
        </w:tabs>
        <w:spacing w:before="0" w:line="262" w:lineRule="exact"/>
        <w:ind w:left="480" w:firstLine="5"/>
      </w:pPr>
      <w:r>
        <w:rPr>
          <w:rStyle w:val="20"/>
          <w:vertAlign w:val="subscript"/>
        </w:rPr>
        <w:t>Md</w:t>
      </w:r>
      <w:r>
        <w:rPr>
          <w:rStyle w:val="21"/>
          <w:lang w:val="ru-RU"/>
        </w:rPr>
        <w:tab/>
      </w:r>
      <w:r>
        <w:rPr>
          <w:rStyle w:val="21"/>
        </w:rPr>
        <w:t>J</w:t>
      </w:r>
      <w:r>
        <w:rPr>
          <w:rStyle w:val="21"/>
          <w:lang w:val="ru-RU"/>
        </w:rPr>
        <w:t xml:space="preserve"> </w:t>
      </w:r>
      <w:r>
        <w:t>1</w:t>
      </w:r>
      <w:r>
        <w:tab/>
      </w:r>
      <w:r>
        <w:t xml:space="preserve">если файл </w:t>
      </w:r>
      <w:r>
        <w:rPr>
          <w:rStyle w:val="19"/>
        </w:rPr>
        <w:t>F</w:t>
      </w:r>
      <w:r>
        <w:rPr>
          <w:rStyle w:val="19"/>
          <w:vertAlign w:val="superscript"/>
        </w:rPr>
        <w:t>l</w:t>
      </w:r>
      <w:r>
        <w:rPr>
          <w:rStyle w:val="19"/>
          <w:vertAlign w:val="subscript"/>
        </w:rPr>
        <w:t>sc</w:t>
      </w:r>
      <w:r>
        <w:rPr>
          <w:lang w:eastAsia="en-US" w:bidi="en-US"/>
        </w:rPr>
        <w:t xml:space="preserve"> </w:t>
      </w:r>
      <w:r>
        <w:t xml:space="preserve">имеет зависимость на файл </w:t>
      </w:r>
      <w:r>
        <w:rPr>
          <w:rStyle w:val="19"/>
        </w:rPr>
        <w:t>F</w:t>
      </w:r>
      <w:r>
        <w:rPr>
          <w:rStyle w:val="19"/>
          <w:vertAlign w:val="superscript"/>
          <w:lang w:val="ru-RU"/>
        </w:rPr>
        <w:t>3</w:t>
      </w:r>
      <w:r>
        <w:rPr>
          <w:rStyle w:val="19"/>
          <w:vertAlign w:val="subscript"/>
        </w:rPr>
        <w:t>C</w:t>
      </w:r>
    </w:p>
    <w:p>
      <w:pPr>
        <w:pStyle w:val="18"/>
        <w:numPr>
          <w:ilvl w:val="0"/>
          <w:numId w:val="2"/>
        </w:numPr>
        <w:shd w:val="clear" w:color="auto" w:fill="auto"/>
        <w:tabs>
          <w:tab w:val="left" w:pos="1006"/>
          <w:tab w:val="right" w:pos="6293"/>
          <w:tab w:val="left" w:pos="6495"/>
        </w:tabs>
        <w:spacing w:before="0" w:line="262" w:lineRule="exact"/>
        <w:ind w:left="480" w:firstLine="5"/>
      </w:pPr>
      <w:r>
        <w:rPr>
          <w:rStyle w:val="19"/>
          <w:vertAlign w:val="superscript"/>
        </w:rPr>
        <w:t>J</w:t>
      </w:r>
      <w:r>
        <w:rPr>
          <w:lang w:eastAsia="en-US" w:bidi="en-US"/>
        </w:rPr>
        <w:tab/>
      </w:r>
      <w:r>
        <w:t>1 0</w:t>
      </w:r>
      <w:r>
        <w:tab/>
      </w:r>
      <w:r>
        <w:t xml:space="preserve">если файл </w:t>
      </w:r>
      <w:r>
        <w:rPr>
          <w:rStyle w:val="19"/>
        </w:rPr>
        <w:t>F</w:t>
      </w:r>
      <w:r>
        <w:rPr>
          <w:rStyle w:val="19"/>
          <w:vertAlign w:val="superscript"/>
        </w:rPr>
        <w:t>l</w:t>
      </w:r>
      <w:r>
        <w:rPr>
          <w:rStyle w:val="19"/>
          <w:vertAlign w:val="subscript"/>
        </w:rPr>
        <w:t>sc</w:t>
      </w:r>
      <w:r>
        <w:rPr>
          <w:lang w:eastAsia="en-US" w:bidi="en-US"/>
        </w:rPr>
        <w:t xml:space="preserve"> </w:t>
      </w:r>
      <w:r>
        <w:t xml:space="preserve">не имеет зависимость на файл </w:t>
      </w:r>
      <w:r>
        <w:rPr>
          <w:rStyle w:val="19"/>
        </w:rPr>
        <w:t>F</w:t>
      </w:r>
      <w:r>
        <w:rPr>
          <w:rStyle w:val="19"/>
          <w:vertAlign w:val="superscript"/>
          <w:lang w:val="ru-RU"/>
        </w:rPr>
        <w:t>3</w:t>
      </w:r>
      <w:r>
        <w:rPr>
          <w:rStyle w:val="19"/>
          <w:vertAlign w:val="subscript"/>
        </w:rPr>
        <w:t>C</w:t>
      </w:r>
      <w:r>
        <w:rPr>
          <w:lang w:eastAsia="en-US" w:bidi="en-US"/>
        </w:rPr>
        <w:t xml:space="preserve"> </w:t>
      </w:r>
      <w:r>
        <w:t xml:space="preserve">или </w:t>
      </w:r>
      <w:r>
        <w:rPr>
          <w:rStyle w:val="19"/>
        </w:rPr>
        <w:t>i</w:t>
      </w:r>
      <w:r>
        <w:rPr>
          <w:rStyle w:val="19"/>
          <w:lang w:val="ru-RU"/>
        </w:rPr>
        <w:tab/>
      </w:r>
      <w:r>
        <w:rPr>
          <w:rStyle w:val="19"/>
          <w:lang w:val="ru-RU" w:eastAsia="ru-RU" w:bidi="ru-RU"/>
        </w:rPr>
        <w:t xml:space="preserve">= </w:t>
      </w:r>
      <w:r>
        <w:rPr>
          <w:rStyle w:val="19"/>
        </w:rPr>
        <w:t>j</w:t>
      </w:r>
    </w:p>
    <w:p>
      <w:pPr>
        <w:pStyle w:val="18"/>
        <w:shd w:val="clear" w:color="auto" w:fill="auto"/>
        <w:spacing w:before="0" w:line="262" w:lineRule="exact"/>
        <w:ind w:firstLine="353"/>
      </w:pPr>
      <w:r>
        <w:t xml:space="preserve">Примеры исходных матриц </w:t>
      </w:r>
      <w:r>
        <w:rPr>
          <w:rStyle w:val="19"/>
        </w:rPr>
        <w:t>Mt</w:t>
      </w:r>
      <w:r>
        <w:rPr>
          <w:lang w:eastAsia="en-US" w:bidi="en-US"/>
        </w:rPr>
        <w:t xml:space="preserve"> </w:t>
      </w:r>
      <w:r>
        <w:t xml:space="preserve">и </w:t>
      </w:r>
      <w:r>
        <w:rPr>
          <w:rStyle w:val="19"/>
        </w:rPr>
        <w:t>Md</w:t>
      </w:r>
      <w:r>
        <w:rPr>
          <w:lang w:eastAsia="en-US" w:bidi="en-US"/>
        </w:rPr>
        <w:t xml:space="preserve"> </w:t>
      </w:r>
      <w:r>
        <w:t>приведены в таблицах 1 и 2 соответственно.</w:t>
      </w:r>
    </w:p>
    <w:p>
      <w:pPr>
        <w:pStyle w:val="23"/>
        <w:framePr w:w="2674" w:wrap="notBeside" w:vAnchor="text" w:hAnchor="text" w:xAlign="center" w:y="1"/>
        <w:shd w:val="clear" w:color="auto" w:fill="auto"/>
        <w:spacing w:line="170" w:lineRule="exact"/>
        <w:ind w:firstLine="0"/>
      </w:pPr>
      <w:r>
        <w:t>Таблица 1: Пример матрицы трассируемости требований на файлы исходного кода</w:t>
      </w:r>
    </w:p>
    <w:tbl>
      <w:tblPr>
        <w:tblStyle w:val="3"/>
        <w:tblW w:w="0" w:type="auto"/>
        <w:jc w:val="center"/>
        <w:tblLayout w:type="fixed"/>
        <w:tblCellMar>
          <w:top w:w="0" w:type="dxa"/>
          <w:left w:w="10" w:type="dxa"/>
          <w:bottom w:w="0" w:type="dxa"/>
          <w:right w:w="10" w:type="dxa"/>
        </w:tblCellMar>
      </w:tblPr>
      <w:tblGrid>
        <w:gridCol w:w="586"/>
        <w:gridCol w:w="542"/>
        <w:gridCol w:w="538"/>
        <w:gridCol w:w="398"/>
        <w:gridCol w:w="610"/>
      </w:tblGrid>
      <w:tr>
        <w:tblPrEx>
          <w:tblCellMar>
            <w:top w:w="0" w:type="dxa"/>
            <w:left w:w="10" w:type="dxa"/>
            <w:bottom w:w="0" w:type="dxa"/>
            <w:right w:w="10" w:type="dxa"/>
          </w:tblCellMar>
        </w:tblPrEx>
        <w:trPr>
          <w:trHeight w:val="250" w:hRule="exact"/>
          <w:jc w:val="center"/>
        </w:trPr>
        <w:tc>
          <w:tcPr>
            <w:tcW w:w="586"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542" w:type="dxa"/>
            <w:tcBorders>
              <w:top w:val="single" w:color="auto" w:sz="4" w:space="0"/>
              <w:left w:val="single" w:color="auto" w:sz="4" w:space="0"/>
            </w:tcBorders>
            <w:shd w:val="clear" w:color="auto" w:fill="FFFFFF"/>
          </w:tcPr>
          <w:p>
            <w:pPr>
              <w:pStyle w:val="18"/>
              <w:framePr w:w="2674" w:wrap="notBeside" w:vAnchor="text" w:hAnchor="text" w:xAlign="center" w:y="1"/>
              <w:shd w:val="clear" w:color="auto" w:fill="auto"/>
              <w:spacing w:before="0" w:line="170" w:lineRule="exact"/>
              <w:ind w:left="220" w:hanging="3"/>
              <w:jc w:val="left"/>
            </w:pPr>
            <w:r>
              <w:rPr>
                <w:rStyle w:val="24"/>
              </w:rPr>
              <w:t>R</w:t>
            </w:r>
            <w:r>
              <w:rPr>
                <w:rStyle w:val="25"/>
                <w:vertAlign w:val="superscript"/>
              </w:rPr>
              <w:t>1</w:t>
            </w:r>
          </w:p>
        </w:tc>
        <w:tc>
          <w:tcPr>
            <w:tcW w:w="538" w:type="dxa"/>
            <w:tcBorders>
              <w:top w:val="single" w:color="auto" w:sz="4" w:space="0"/>
              <w:left w:val="single" w:color="auto" w:sz="4" w:space="0"/>
            </w:tcBorders>
            <w:shd w:val="clear" w:color="auto" w:fill="FFFFFF"/>
          </w:tcPr>
          <w:p>
            <w:pPr>
              <w:pStyle w:val="18"/>
              <w:framePr w:w="2674" w:wrap="notBeside" w:vAnchor="text" w:hAnchor="text" w:xAlign="center" w:y="1"/>
              <w:shd w:val="clear" w:color="auto" w:fill="auto"/>
              <w:spacing w:before="0" w:line="170" w:lineRule="exact"/>
              <w:ind w:left="240" w:hanging="7"/>
              <w:jc w:val="left"/>
            </w:pPr>
            <w:r>
              <w:rPr>
                <w:rStyle w:val="24"/>
              </w:rPr>
              <w:t>R</w:t>
            </w:r>
            <w:r>
              <w:rPr>
                <w:rStyle w:val="24"/>
                <w:vertAlign w:val="superscript"/>
              </w:rPr>
              <w:t>2</w:t>
            </w:r>
          </w:p>
        </w:tc>
        <w:tc>
          <w:tcPr>
            <w:tcW w:w="398"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610" w:type="dxa"/>
            <w:tcBorders>
              <w:top w:val="single" w:color="auto" w:sz="4" w:space="0"/>
              <w:left w:val="single" w:color="auto" w:sz="4" w:space="0"/>
              <w:right w:val="single" w:color="auto" w:sz="4" w:space="0"/>
            </w:tcBorders>
            <w:shd w:val="clear" w:color="auto" w:fill="FFFFFF"/>
          </w:tcPr>
          <w:p>
            <w:pPr>
              <w:pStyle w:val="18"/>
              <w:framePr w:w="2674" w:wrap="notBeside" w:vAnchor="text" w:hAnchor="text" w:xAlign="center" w:y="1"/>
              <w:shd w:val="clear" w:color="auto" w:fill="auto"/>
              <w:spacing w:before="0" w:line="170" w:lineRule="exact"/>
              <w:ind w:left="180" w:firstLine="0"/>
              <w:jc w:val="left"/>
            </w:pPr>
            <w:r>
              <w:rPr>
                <w:rStyle w:val="24"/>
              </w:rPr>
              <w:t>R</w:t>
            </w:r>
            <w:r>
              <w:rPr>
                <w:rStyle w:val="24"/>
                <w:vertAlign w:val="superscript"/>
              </w:rPr>
              <w:t>m</w:t>
            </w:r>
          </w:p>
        </w:tc>
      </w:tr>
      <w:tr>
        <w:tblPrEx>
          <w:tblCellMar>
            <w:top w:w="0" w:type="dxa"/>
            <w:left w:w="10" w:type="dxa"/>
            <w:bottom w:w="0" w:type="dxa"/>
            <w:right w:w="10" w:type="dxa"/>
          </w:tblCellMar>
        </w:tblPrEx>
        <w:trPr>
          <w:trHeight w:val="245" w:hRule="exact"/>
          <w:jc w:val="center"/>
        </w:trPr>
        <w:tc>
          <w:tcPr>
            <w:tcW w:w="586" w:type="dxa"/>
            <w:tcBorders>
              <w:top w:val="single" w:color="auto" w:sz="4" w:space="0"/>
              <w:lef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right="160" w:firstLine="0"/>
              <w:jc w:val="right"/>
            </w:pPr>
            <w:r>
              <w:rPr>
                <w:rStyle w:val="24"/>
              </w:rPr>
              <w:t>F</w:t>
            </w:r>
            <w:r>
              <w:rPr>
                <w:rStyle w:val="24"/>
                <w:vertAlign w:val="superscript"/>
              </w:rPr>
              <w:t>1</w:t>
            </w:r>
          </w:p>
          <w:p>
            <w:pPr>
              <w:pStyle w:val="18"/>
              <w:framePr w:w="2674" w:wrap="notBeside" w:vAnchor="text" w:hAnchor="text" w:xAlign="center" w:y="1"/>
              <w:shd w:val="clear" w:color="auto" w:fill="auto"/>
              <w:spacing w:before="0" w:line="80" w:lineRule="exact"/>
              <w:ind w:right="160" w:firstLine="0"/>
              <w:jc w:val="right"/>
            </w:pPr>
            <w:r>
              <w:rPr>
                <w:rStyle w:val="26"/>
              </w:rPr>
              <w:t>SC</w:t>
            </w:r>
          </w:p>
        </w:tc>
        <w:tc>
          <w:tcPr>
            <w:tcW w:w="542" w:type="dxa"/>
            <w:tcBorders>
              <w:top w:val="single" w:color="auto" w:sz="4" w:space="0"/>
              <w:left w:val="single" w:color="auto" w:sz="4" w:space="0"/>
            </w:tcBorders>
            <w:shd w:val="clear" w:color="auto" w:fill="EA696D"/>
            <w:vAlign w:val="bottom"/>
          </w:tcPr>
          <w:p>
            <w:pPr>
              <w:pStyle w:val="18"/>
              <w:framePr w:w="2674" w:wrap="notBeside" w:vAnchor="text" w:hAnchor="text" w:xAlign="center" w:y="1"/>
              <w:shd w:val="clear" w:color="auto" w:fill="auto"/>
              <w:spacing w:before="0" w:line="170" w:lineRule="exact"/>
              <w:ind w:left="260" w:firstLine="9"/>
              <w:jc w:val="left"/>
            </w:pPr>
            <w:r>
              <w:rPr>
                <w:rStyle w:val="25"/>
              </w:rPr>
              <w:t>1</w:t>
            </w:r>
          </w:p>
        </w:tc>
        <w:tc>
          <w:tcPr>
            <w:tcW w:w="538" w:type="dxa"/>
            <w:tcBorders>
              <w:top w:val="single" w:color="auto" w:sz="4" w:space="0"/>
              <w:lef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40" w:hanging="7"/>
              <w:jc w:val="left"/>
            </w:pPr>
            <w:r>
              <w:rPr>
                <w:rStyle w:val="25"/>
              </w:rPr>
              <w:t>0</w:t>
            </w:r>
          </w:p>
        </w:tc>
        <w:tc>
          <w:tcPr>
            <w:tcW w:w="398"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610" w:type="dxa"/>
            <w:tcBorders>
              <w:top w:val="single" w:color="auto" w:sz="4" w:space="0"/>
              <w:left w:val="single" w:color="auto" w:sz="4" w:space="0"/>
              <w:righ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60" w:firstLine="6"/>
              <w:jc w:val="left"/>
            </w:pPr>
            <w:r>
              <w:rPr>
                <w:rStyle w:val="25"/>
              </w:rPr>
              <w:t>0</w:t>
            </w:r>
          </w:p>
        </w:tc>
      </w:tr>
      <w:tr>
        <w:tblPrEx>
          <w:tblCellMar>
            <w:top w:w="0" w:type="dxa"/>
            <w:left w:w="10" w:type="dxa"/>
            <w:bottom w:w="0" w:type="dxa"/>
            <w:right w:w="10" w:type="dxa"/>
          </w:tblCellMar>
        </w:tblPrEx>
        <w:trPr>
          <w:trHeight w:val="250" w:hRule="exact"/>
          <w:jc w:val="center"/>
        </w:trPr>
        <w:tc>
          <w:tcPr>
            <w:tcW w:w="586" w:type="dxa"/>
            <w:tcBorders>
              <w:top w:val="single" w:color="auto" w:sz="4" w:space="0"/>
              <w:lef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right="160" w:firstLine="0"/>
              <w:jc w:val="right"/>
            </w:pPr>
            <w:r>
              <w:rPr>
                <w:rStyle w:val="24"/>
              </w:rPr>
              <w:t>F</w:t>
            </w:r>
            <w:r>
              <w:rPr>
                <w:rStyle w:val="24"/>
                <w:vertAlign w:val="superscript"/>
              </w:rPr>
              <w:t>2</w:t>
            </w:r>
          </w:p>
          <w:p>
            <w:pPr>
              <w:pStyle w:val="18"/>
              <w:framePr w:w="2674" w:wrap="notBeside" w:vAnchor="text" w:hAnchor="text" w:xAlign="center" w:y="1"/>
              <w:shd w:val="clear" w:color="auto" w:fill="auto"/>
              <w:spacing w:before="0" w:line="80" w:lineRule="exact"/>
              <w:ind w:right="160" w:firstLine="0"/>
              <w:jc w:val="right"/>
            </w:pPr>
            <w:r>
              <w:rPr>
                <w:rStyle w:val="26"/>
              </w:rPr>
              <w:t>SC</w:t>
            </w:r>
          </w:p>
        </w:tc>
        <w:tc>
          <w:tcPr>
            <w:tcW w:w="542" w:type="dxa"/>
            <w:tcBorders>
              <w:top w:val="single" w:color="auto" w:sz="4" w:space="0"/>
              <w:lef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20" w:hanging="3"/>
              <w:jc w:val="left"/>
            </w:pPr>
            <w:r>
              <w:rPr>
                <w:rStyle w:val="25"/>
              </w:rPr>
              <w:t>0</w:t>
            </w:r>
          </w:p>
        </w:tc>
        <w:tc>
          <w:tcPr>
            <w:tcW w:w="538" w:type="dxa"/>
            <w:tcBorders>
              <w:top w:val="single" w:color="auto" w:sz="4" w:space="0"/>
              <w:left w:val="single" w:color="auto" w:sz="4" w:space="0"/>
            </w:tcBorders>
            <w:shd w:val="clear" w:color="auto" w:fill="FECFA3"/>
            <w:vAlign w:val="bottom"/>
          </w:tcPr>
          <w:p>
            <w:pPr>
              <w:pStyle w:val="18"/>
              <w:framePr w:w="2674" w:wrap="notBeside" w:vAnchor="text" w:hAnchor="text" w:xAlign="center" w:y="1"/>
              <w:shd w:val="clear" w:color="auto" w:fill="auto"/>
              <w:spacing w:before="0" w:line="170" w:lineRule="exact"/>
              <w:ind w:left="240" w:hanging="7"/>
              <w:jc w:val="left"/>
            </w:pPr>
            <w:r>
              <w:rPr>
                <w:rStyle w:val="25"/>
              </w:rPr>
              <w:t>1</w:t>
            </w:r>
          </w:p>
        </w:tc>
        <w:tc>
          <w:tcPr>
            <w:tcW w:w="398"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610" w:type="dxa"/>
            <w:tcBorders>
              <w:top w:val="single" w:color="auto" w:sz="4" w:space="0"/>
              <w:left w:val="single" w:color="auto" w:sz="4" w:space="0"/>
              <w:righ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60" w:firstLine="6"/>
              <w:jc w:val="left"/>
            </w:pPr>
            <w:r>
              <w:rPr>
                <w:rStyle w:val="25"/>
              </w:rPr>
              <w:t>0</w:t>
            </w:r>
          </w:p>
        </w:tc>
      </w:tr>
      <w:tr>
        <w:tblPrEx>
          <w:tblCellMar>
            <w:top w:w="0" w:type="dxa"/>
            <w:left w:w="10" w:type="dxa"/>
            <w:bottom w:w="0" w:type="dxa"/>
            <w:right w:w="10" w:type="dxa"/>
          </w:tblCellMar>
        </w:tblPrEx>
        <w:trPr>
          <w:trHeight w:val="245" w:hRule="exact"/>
          <w:jc w:val="center"/>
        </w:trPr>
        <w:tc>
          <w:tcPr>
            <w:tcW w:w="586" w:type="dxa"/>
            <w:tcBorders>
              <w:top w:val="single" w:color="auto" w:sz="4" w:space="0"/>
              <w:lef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right="160" w:firstLine="0"/>
              <w:jc w:val="right"/>
            </w:pPr>
            <w:r>
              <w:rPr>
                <w:rStyle w:val="24"/>
              </w:rPr>
              <w:t>F</w:t>
            </w:r>
            <w:r>
              <w:rPr>
                <w:rStyle w:val="25"/>
                <w:vertAlign w:val="superscript"/>
              </w:rPr>
              <w:t>3</w:t>
            </w:r>
          </w:p>
          <w:p>
            <w:pPr>
              <w:pStyle w:val="18"/>
              <w:framePr w:w="2674" w:wrap="notBeside" w:vAnchor="text" w:hAnchor="text" w:xAlign="center" w:y="1"/>
              <w:shd w:val="clear" w:color="auto" w:fill="auto"/>
              <w:spacing w:before="0" w:line="80" w:lineRule="exact"/>
              <w:ind w:right="160" w:firstLine="0"/>
              <w:jc w:val="right"/>
            </w:pPr>
            <w:r>
              <w:rPr>
                <w:rStyle w:val="26"/>
              </w:rPr>
              <w:t>SC</w:t>
            </w:r>
          </w:p>
        </w:tc>
        <w:tc>
          <w:tcPr>
            <w:tcW w:w="542" w:type="dxa"/>
            <w:tcBorders>
              <w:top w:val="single" w:color="auto" w:sz="4" w:space="0"/>
              <w:lef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20" w:hanging="3"/>
              <w:jc w:val="left"/>
            </w:pPr>
            <w:r>
              <w:rPr>
                <w:rStyle w:val="25"/>
              </w:rPr>
              <w:t>0</w:t>
            </w:r>
          </w:p>
        </w:tc>
        <w:tc>
          <w:tcPr>
            <w:tcW w:w="538" w:type="dxa"/>
            <w:tcBorders>
              <w:top w:val="single" w:color="auto" w:sz="4" w:space="0"/>
              <w:left w:val="single" w:color="auto" w:sz="4" w:space="0"/>
            </w:tcBorders>
            <w:shd w:val="clear" w:color="auto" w:fill="FB4CFF"/>
            <w:vAlign w:val="bottom"/>
          </w:tcPr>
          <w:p>
            <w:pPr>
              <w:pStyle w:val="18"/>
              <w:framePr w:w="2674" w:wrap="notBeside" w:vAnchor="text" w:hAnchor="text" w:xAlign="center" w:y="1"/>
              <w:shd w:val="clear" w:color="auto" w:fill="auto"/>
              <w:spacing w:before="0" w:line="170" w:lineRule="exact"/>
              <w:ind w:left="240" w:hanging="7"/>
              <w:jc w:val="left"/>
            </w:pPr>
            <w:r>
              <w:rPr>
                <w:rStyle w:val="25"/>
              </w:rPr>
              <w:t>1</w:t>
            </w:r>
          </w:p>
        </w:tc>
        <w:tc>
          <w:tcPr>
            <w:tcW w:w="398"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610" w:type="dxa"/>
            <w:tcBorders>
              <w:top w:val="single" w:color="auto" w:sz="4" w:space="0"/>
              <w:left w:val="single" w:color="auto" w:sz="4" w:space="0"/>
              <w:right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60" w:firstLine="6"/>
              <w:jc w:val="left"/>
            </w:pPr>
            <w:r>
              <w:rPr>
                <w:rStyle w:val="25"/>
              </w:rPr>
              <w:t>0</w:t>
            </w:r>
          </w:p>
        </w:tc>
      </w:tr>
      <w:tr>
        <w:tblPrEx>
          <w:tblCellMar>
            <w:top w:w="0" w:type="dxa"/>
            <w:left w:w="10" w:type="dxa"/>
            <w:bottom w:w="0" w:type="dxa"/>
            <w:right w:w="10" w:type="dxa"/>
          </w:tblCellMar>
        </w:tblPrEx>
        <w:trPr>
          <w:trHeight w:val="250" w:hRule="exact"/>
          <w:jc w:val="center"/>
        </w:trPr>
        <w:tc>
          <w:tcPr>
            <w:tcW w:w="586"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542"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538"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398" w:type="dxa"/>
            <w:tcBorders>
              <w:top w:val="single" w:color="auto" w:sz="4" w:space="0"/>
              <w:left w:val="single" w:color="auto" w:sz="4" w:space="0"/>
            </w:tcBorders>
            <w:shd w:val="clear" w:color="auto" w:fill="FFFFFF"/>
          </w:tcPr>
          <w:p>
            <w:pPr>
              <w:framePr w:w="2674" w:wrap="notBeside" w:vAnchor="text" w:hAnchor="text" w:xAlign="center" w:y="1"/>
              <w:rPr>
                <w:sz w:val="10"/>
                <w:szCs w:val="10"/>
              </w:rPr>
            </w:pPr>
          </w:p>
        </w:tc>
        <w:tc>
          <w:tcPr>
            <w:tcW w:w="610" w:type="dxa"/>
            <w:tcBorders>
              <w:top w:val="single" w:color="auto" w:sz="4" w:space="0"/>
              <w:left w:val="single" w:color="auto" w:sz="4" w:space="0"/>
              <w:right w:val="single" w:color="auto" w:sz="4" w:space="0"/>
            </w:tcBorders>
            <w:shd w:val="clear" w:color="auto" w:fill="FFFFFF"/>
          </w:tcPr>
          <w:p>
            <w:pPr>
              <w:framePr w:w="2674" w:wrap="notBeside" w:vAnchor="text" w:hAnchor="text" w:xAlign="center" w:y="1"/>
              <w:rPr>
                <w:sz w:val="10"/>
                <w:szCs w:val="10"/>
              </w:rPr>
            </w:pPr>
          </w:p>
        </w:tc>
      </w:tr>
      <w:tr>
        <w:tblPrEx>
          <w:tblCellMar>
            <w:top w:w="0" w:type="dxa"/>
            <w:left w:w="10" w:type="dxa"/>
            <w:bottom w:w="0" w:type="dxa"/>
            <w:right w:w="10" w:type="dxa"/>
          </w:tblCellMar>
        </w:tblPrEx>
        <w:trPr>
          <w:trHeight w:val="254" w:hRule="exact"/>
          <w:jc w:val="center"/>
        </w:trPr>
        <w:tc>
          <w:tcPr>
            <w:tcW w:w="586" w:type="dxa"/>
            <w:tcBorders>
              <w:top w:val="single" w:color="auto" w:sz="4" w:space="0"/>
              <w:left w:val="single" w:color="auto" w:sz="4" w:space="0"/>
              <w:bottom w:val="single" w:color="auto" w:sz="4" w:space="0"/>
            </w:tcBorders>
            <w:shd w:val="clear" w:color="auto" w:fill="FFFFFF"/>
            <w:vAlign w:val="center"/>
          </w:tcPr>
          <w:p>
            <w:pPr>
              <w:pStyle w:val="18"/>
              <w:framePr w:w="2674" w:wrap="notBeside" w:vAnchor="text" w:hAnchor="text" w:xAlign="center" w:y="1"/>
              <w:shd w:val="clear" w:color="auto" w:fill="auto"/>
              <w:spacing w:before="0" w:line="80" w:lineRule="exact"/>
              <w:ind w:right="160" w:firstLine="0"/>
              <w:jc w:val="right"/>
            </w:pPr>
            <w:r>
              <w:rPr>
                <w:rStyle w:val="26"/>
                <w:lang w:val="ru-RU" w:eastAsia="ru-RU" w:bidi="ru-RU"/>
              </w:rPr>
              <w:t>т?п</w:t>
            </w:r>
          </w:p>
          <w:p>
            <w:pPr>
              <w:pStyle w:val="18"/>
              <w:framePr w:w="2674" w:wrap="notBeside" w:vAnchor="text" w:hAnchor="text" w:xAlign="center" w:y="1"/>
              <w:shd w:val="clear" w:color="auto" w:fill="auto"/>
              <w:spacing w:before="0" w:line="80" w:lineRule="exact"/>
              <w:ind w:right="160" w:firstLine="0"/>
              <w:jc w:val="right"/>
            </w:pPr>
            <w:r>
              <w:rPr>
                <w:rStyle w:val="26"/>
              </w:rPr>
              <w:t>SC</w:t>
            </w:r>
          </w:p>
        </w:tc>
        <w:tc>
          <w:tcPr>
            <w:tcW w:w="542" w:type="dxa"/>
            <w:tcBorders>
              <w:top w:val="single" w:color="auto" w:sz="4" w:space="0"/>
              <w:left w:val="single" w:color="auto" w:sz="4" w:space="0"/>
              <w:bottom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20" w:hanging="3"/>
              <w:jc w:val="left"/>
            </w:pPr>
            <w:r>
              <w:rPr>
                <w:rStyle w:val="25"/>
              </w:rPr>
              <w:t>0</w:t>
            </w:r>
          </w:p>
        </w:tc>
        <w:tc>
          <w:tcPr>
            <w:tcW w:w="538" w:type="dxa"/>
            <w:tcBorders>
              <w:top w:val="single" w:color="auto" w:sz="4" w:space="0"/>
              <w:left w:val="single" w:color="auto" w:sz="4" w:space="0"/>
              <w:bottom w:val="single" w:color="auto" w:sz="4" w:space="0"/>
            </w:tcBorders>
            <w:shd w:val="clear" w:color="auto" w:fill="FFFFFF"/>
            <w:vAlign w:val="bottom"/>
          </w:tcPr>
          <w:p>
            <w:pPr>
              <w:pStyle w:val="18"/>
              <w:framePr w:w="2674" w:wrap="notBeside" w:vAnchor="text" w:hAnchor="text" w:xAlign="center" w:y="1"/>
              <w:shd w:val="clear" w:color="auto" w:fill="auto"/>
              <w:spacing w:before="0" w:line="170" w:lineRule="exact"/>
              <w:ind w:left="240" w:hanging="7"/>
              <w:jc w:val="left"/>
            </w:pPr>
            <w:r>
              <w:rPr>
                <w:rStyle w:val="25"/>
              </w:rPr>
              <w:t>0</w:t>
            </w:r>
          </w:p>
        </w:tc>
        <w:tc>
          <w:tcPr>
            <w:tcW w:w="398" w:type="dxa"/>
            <w:tcBorders>
              <w:top w:val="single" w:color="auto" w:sz="4" w:space="0"/>
              <w:left w:val="single" w:color="auto" w:sz="4" w:space="0"/>
              <w:bottom w:val="single" w:color="auto" w:sz="4" w:space="0"/>
            </w:tcBorders>
            <w:shd w:val="clear" w:color="auto" w:fill="FFFFFF"/>
          </w:tcPr>
          <w:p>
            <w:pPr>
              <w:framePr w:w="2674" w:wrap="notBeside" w:vAnchor="text" w:hAnchor="text" w:xAlign="center" w:y="1"/>
              <w:rPr>
                <w:sz w:val="10"/>
                <w:szCs w:val="10"/>
              </w:rPr>
            </w:pPr>
          </w:p>
        </w:tc>
        <w:tc>
          <w:tcPr>
            <w:tcW w:w="610" w:type="dxa"/>
            <w:tcBorders>
              <w:top w:val="single" w:color="auto" w:sz="4" w:space="0"/>
              <w:left w:val="single" w:color="auto" w:sz="4" w:space="0"/>
              <w:bottom w:val="single" w:color="auto" w:sz="4" w:space="0"/>
              <w:right w:val="single" w:color="auto" w:sz="4" w:space="0"/>
            </w:tcBorders>
            <w:shd w:val="clear" w:color="auto" w:fill="82EE7E"/>
            <w:vAlign w:val="bottom"/>
          </w:tcPr>
          <w:p>
            <w:pPr>
              <w:pStyle w:val="18"/>
              <w:framePr w:w="2674" w:wrap="notBeside" w:vAnchor="text" w:hAnchor="text" w:xAlign="center" w:y="1"/>
              <w:shd w:val="clear" w:color="auto" w:fill="auto"/>
              <w:spacing w:before="0" w:line="170" w:lineRule="exact"/>
              <w:ind w:right="260" w:firstLine="0"/>
              <w:jc w:val="right"/>
            </w:pPr>
            <w:r>
              <w:rPr>
                <w:rStyle w:val="25"/>
              </w:rPr>
              <w:t>1</w:t>
            </w:r>
          </w:p>
        </w:tc>
      </w:tr>
    </w:tbl>
    <w:p>
      <w:pPr>
        <w:framePr w:w="2674" w:wrap="notBeside" w:vAnchor="text" w:hAnchor="text" w:xAlign="center" w:y="1"/>
        <w:rPr>
          <w:sz w:val="2"/>
          <w:szCs w:val="2"/>
        </w:rPr>
      </w:pPr>
    </w:p>
    <w:p>
      <w:pPr>
        <w:spacing w:line="480" w:lineRule="exact"/>
      </w:pPr>
    </w:p>
    <w:p>
      <w:pPr>
        <w:pStyle w:val="23"/>
        <w:framePr w:w="3317" w:wrap="notBeside" w:vAnchor="text" w:hAnchor="text" w:xAlign="center" w:y="1"/>
        <w:shd w:val="clear" w:color="auto" w:fill="auto"/>
        <w:spacing w:line="170" w:lineRule="exact"/>
        <w:ind w:firstLine="0"/>
      </w:pPr>
      <w:r>
        <w:t>Таблица 2: Пример матрицы зависимостей между файлами исходного кода</w:t>
      </w:r>
    </w:p>
    <w:tbl>
      <w:tblPr>
        <w:tblStyle w:val="3"/>
        <w:tblW w:w="0" w:type="auto"/>
        <w:jc w:val="center"/>
        <w:tblLayout w:type="fixed"/>
        <w:tblCellMar>
          <w:top w:w="0" w:type="dxa"/>
          <w:left w:w="10" w:type="dxa"/>
          <w:bottom w:w="0" w:type="dxa"/>
          <w:right w:w="10" w:type="dxa"/>
        </w:tblCellMar>
      </w:tblPr>
      <w:tblGrid>
        <w:gridCol w:w="586"/>
        <w:gridCol w:w="581"/>
        <w:gridCol w:w="581"/>
        <w:gridCol w:w="581"/>
        <w:gridCol w:w="398"/>
        <w:gridCol w:w="590"/>
      </w:tblGrid>
      <w:tr>
        <w:tblPrEx>
          <w:tblCellMar>
            <w:top w:w="0" w:type="dxa"/>
            <w:left w:w="10" w:type="dxa"/>
            <w:bottom w:w="0" w:type="dxa"/>
            <w:right w:w="10" w:type="dxa"/>
          </w:tblCellMar>
        </w:tblPrEx>
        <w:trPr>
          <w:trHeight w:val="250" w:hRule="exact"/>
          <w:jc w:val="center"/>
        </w:trPr>
        <w:tc>
          <w:tcPr>
            <w:tcW w:w="586"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right="160" w:firstLine="0"/>
              <w:jc w:val="right"/>
            </w:pPr>
            <w:r>
              <w:rPr>
                <w:rStyle w:val="24"/>
              </w:rPr>
              <w:t>F</w:t>
            </w:r>
            <w:r>
              <w:rPr>
                <w:rStyle w:val="24"/>
                <w:vertAlign w:val="superscript"/>
              </w:rPr>
              <w:t>1</w:t>
            </w:r>
          </w:p>
          <w:p>
            <w:pPr>
              <w:pStyle w:val="18"/>
              <w:framePr w:w="3317" w:wrap="notBeside" w:vAnchor="text" w:hAnchor="text" w:xAlign="center" w:y="1"/>
              <w:shd w:val="clear" w:color="auto" w:fill="auto"/>
              <w:spacing w:before="0" w:line="170" w:lineRule="exact"/>
              <w:ind w:right="160" w:firstLine="0"/>
              <w:jc w:val="right"/>
            </w:pPr>
            <w:r>
              <w:rPr>
                <w:rStyle w:val="24"/>
              </w:rPr>
              <w:t>sc</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right="160" w:firstLine="0"/>
              <w:jc w:val="right"/>
            </w:pPr>
            <w:r>
              <w:rPr>
                <w:rStyle w:val="24"/>
              </w:rPr>
              <w:t>F</w:t>
            </w:r>
            <w:r>
              <w:rPr>
                <w:rStyle w:val="24"/>
                <w:vertAlign w:val="superscript"/>
              </w:rPr>
              <w:t>2</w:t>
            </w:r>
          </w:p>
          <w:p>
            <w:pPr>
              <w:pStyle w:val="18"/>
              <w:framePr w:w="3317" w:wrap="notBeside" w:vAnchor="text" w:hAnchor="text" w:xAlign="center" w:y="1"/>
              <w:shd w:val="clear" w:color="auto" w:fill="auto"/>
              <w:spacing w:before="0" w:line="170" w:lineRule="exact"/>
              <w:ind w:right="160" w:firstLine="0"/>
              <w:jc w:val="right"/>
            </w:pPr>
            <w:r>
              <w:rPr>
                <w:rStyle w:val="24"/>
              </w:rPr>
              <w:t>sc</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180" w:firstLine="2"/>
              <w:jc w:val="left"/>
            </w:pPr>
            <w:r>
              <w:rPr>
                <w:rStyle w:val="24"/>
              </w:rPr>
              <w:t>F</w:t>
            </w:r>
            <w:r>
              <w:rPr>
                <w:rStyle w:val="25"/>
                <w:vertAlign w:val="superscript"/>
                <w:lang w:val="en-US" w:eastAsia="en-US" w:bidi="en-US"/>
              </w:rPr>
              <w:t>3</w:t>
            </w:r>
          </w:p>
          <w:p>
            <w:pPr>
              <w:pStyle w:val="18"/>
              <w:framePr w:w="3317" w:wrap="notBeside" w:vAnchor="text" w:hAnchor="text" w:xAlign="center" w:y="1"/>
              <w:shd w:val="clear" w:color="auto" w:fill="auto"/>
              <w:spacing w:before="0" w:line="170" w:lineRule="exact"/>
              <w:ind w:left="260" w:firstLine="9"/>
              <w:jc w:val="left"/>
            </w:pPr>
            <w:r>
              <w:rPr>
                <w:rStyle w:val="24"/>
              </w:rPr>
              <w:t>sc</w:t>
            </w:r>
          </w:p>
        </w:tc>
        <w:tc>
          <w:tcPr>
            <w:tcW w:w="398"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90" w:type="dxa"/>
            <w:tcBorders>
              <w:top w:val="single" w:color="auto" w:sz="4" w:space="0"/>
              <w:left w:val="single" w:color="auto" w:sz="4" w:space="0"/>
              <w:righ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right="160" w:firstLine="0"/>
              <w:jc w:val="right"/>
            </w:pPr>
            <w:r>
              <w:rPr>
                <w:rStyle w:val="24"/>
              </w:rPr>
              <w:t>pm</w:t>
            </w:r>
          </w:p>
          <w:p>
            <w:pPr>
              <w:pStyle w:val="18"/>
              <w:framePr w:w="3317" w:wrap="notBeside" w:vAnchor="text" w:hAnchor="text" w:xAlign="center" w:y="1"/>
              <w:shd w:val="clear" w:color="auto" w:fill="auto"/>
              <w:spacing w:before="0" w:line="170" w:lineRule="exact"/>
              <w:ind w:right="160" w:firstLine="0"/>
              <w:jc w:val="right"/>
            </w:pPr>
            <w:r>
              <w:rPr>
                <w:rStyle w:val="24"/>
              </w:rPr>
              <w:t>sc</w:t>
            </w:r>
          </w:p>
        </w:tc>
      </w:tr>
      <w:tr>
        <w:tblPrEx>
          <w:tblCellMar>
            <w:top w:w="0" w:type="dxa"/>
            <w:left w:w="10" w:type="dxa"/>
            <w:bottom w:w="0" w:type="dxa"/>
            <w:right w:w="10" w:type="dxa"/>
          </w:tblCellMar>
        </w:tblPrEx>
        <w:trPr>
          <w:trHeight w:val="250" w:hRule="exact"/>
          <w:jc w:val="center"/>
        </w:trPr>
        <w:tc>
          <w:tcPr>
            <w:tcW w:w="586" w:type="dxa"/>
            <w:tcBorders>
              <w:top w:val="single" w:color="auto" w:sz="4" w:space="0"/>
              <w:left w:val="single" w:color="auto" w:sz="4" w:space="0"/>
            </w:tcBorders>
            <w:shd w:val="clear" w:color="auto" w:fill="FFFFFF"/>
          </w:tcPr>
          <w:p>
            <w:pPr>
              <w:pStyle w:val="18"/>
              <w:framePr w:w="3317" w:wrap="notBeside" w:vAnchor="text" w:hAnchor="text" w:xAlign="center" w:y="1"/>
              <w:shd w:val="clear" w:color="auto" w:fill="auto"/>
              <w:spacing w:before="0" w:line="170" w:lineRule="exact"/>
              <w:ind w:right="140" w:firstLine="0"/>
              <w:jc w:val="right"/>
            </w:pPr>
            <w:r>
              <w:rPr>
                <w:rStyle w:val="24"/>
              </w:rPr>
              <w:t>Flc</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right="240" w:firstLine="0"/>
              <w:jc w:val="right"/>
            </w:pPr>
            <w:r>
              <w:rPr>
                <w:rStyle w:val="25"/>
                <w:lang w:val="en-US" w:eastAsia="en-US" w:bidi="en-US"/>
              </w:rPr>
              <w:t>0</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6"/>
              <w:jc w:val="left"/>
            </w:pPr>
            <w:r>
              <w:rPr>
                <w:rStyle w:val="25"/>
                <w:lang w:val="en-US" w:eastAsia="en-US" w:bidi="en-US"/>
              </w:rPr>
              <w:t>0</w:t>
            </w:r>
          </w:p>
        </w:tc>
        <w:tc>
          <w:tcPr>
            <w:tcW w:w="581" w:type="dxa"/>
            <w:tcBorders>
              <w:top w:val="single" w:color="auto" w:sz="4" w:space="0"/>
              <w:left w:val="single" w:color="auto" w:sz="4" w:space="0"/>
            </w:tcBorders>
            <w:shd w:val="clear" w:color="auto" w:fill="9ECFE0"/>
            <w:vAlign w:val="bottom"/>
          </w:tcPr>
          <w:p>
            <w:pPr>
              <w:pStyle w:val="18"/>
              <w:framePr w:w="3317" w:wrap="notBeside" w:vAnchor="text" w:hAnchor="text" w:xAlign="center" w:y="1"/>
              <w:shd w:val="clear" w:color="auto" w:fill="auto"/>
              <w:spacing w:before="0" w:line="170" w:lineRule="exact"/>
              <w:ind w:left="260" w:firstLine="9"/>
              <w:jc w:val="left"/>
            </w:pPr>
            <w:r>
              <w:rPr>
                <w:rStyle w:val="25"/>
                <w:lang w:val="en-US" w:eastAsia="en-US" w:bidi="en-US"/>
              </w:rPr>
              <w:t>1</w:t>
            </w:r>
          </w:p>
        </w:tc>
        <w:tc>
          <w:tcPr>
            <w:tcW w:w="398"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90" w:type="dxa"/>
            <w:tcBorders>
              <w:top w:val="single" w:color="auto" w:sz="4" w:space="0"/>
              <w:left w:val="single" w:color="auto" w:sz="4" w:space="0"/>
              <w:righ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1"/>
              <w:jc w:val="left"/>
            </w:pPr>
            <w:r>
              <w:rPr>
                <w:rStyle w:val="25"/>
                <w:lang w:val="en-US" w:eastAsia="en-US" w:bidi="en-US"/>
              </w:rPr>
              <w:t>0</w:t>
            </w:r>
          </w:p>
        </w:tc>
      </w:tr>
      <w:tr>
        <w:tblPrEx>
          <w:tblCellMar>
            <w:top w:w="0" w:type="dxa"/>
            <w:left w:w="10" w:type="dxa"/>
            <w:bottom w:w="0" w:type="dxa"/>
            <w:right w:w="10" w:type="dxa"/>
          </w:tblCellMar>
        </w:tblPrEx>
        <w:trPr>
          <w:trHeight w:val="250" w:hRule="exact"/>
          <w:jc w:val="center"/>
        </w:trPr>
        <w:tc>
          <w:tcPr>
            <w:tcW w:w="586" w:type="dxa"/>
            <w:tcBorders>
              <w:top w:val="single" w:color="auto" w:sz="4" w:space="0"/>
              <w:left w:val="single" w:color="auto" w:sz="4" w:space="0"/>
            </w:tcBorders>
            <w:shd w:val="clear" w:color="auto" w:fill="FFFFFF"/>
          </w:tcPr>
          <w:p>
            <w:pPr>
              <w:pStyle w:val="18"/>
              <w:framePr w:w="3317" w:wrap="notBeside" w:vAnchor="text" w:hAnchor="text" w:xAlign="center" w:y="1"/>
              <w:shd w:val="clear" w:color="auto" w:fill="auto"/>
              <w:spacing w:before="0" w:line="170" w:lineRule="exact"/>
              <w:ind w:right="140" w:firstLine="0"/>
              <w:jc w:val="right"/>
            </w:pPr>
            <w:r>
              <w:rPr>
                <w:rStyle w:val="24"/>
              </w:rPr>
              <w:t>Fl</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right="240" w:firstLine="0"/>
              <w:jc w:val="right"/>
            </w:pPr>
            <w:r>
              <w:rPr>
                <w:rStyle w:val="25"/>
                <w:lang w:val="en-US" w:eastAsia="en-US" w:bidi="en-US"/>
              </w:rPr>
              <w:t>0</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6"/>
              <w:jc w:val="left"/>
            </w:pPr>
            <w:r>
              <w:rPr>
                <w:rStyle w:val="25"/>
                <w:lang w:val="en-US" w:eastAsia="en-US" w:bidi="en-US"/>
              </w:rPr>
              <w:t>0</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60" w:firstLine="9"/>
              <w:jc w:val="left"/>
            </w:pPr>
            <w:r>
              <w:rPr>
                <w:rStyle w:val="25"/>
                <w:lang w:val="en-US" w:eastAsia="en-US" w:bidi="en-US"/>
              </w:rPr>
              <w:t>0</w:t>
            </w:r>
          </w:p>
        </w:tc>
        <w:tc>
          <w:tcPr>
            <w:tcW w:w="398"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90" w:type="dxa"/>
            <w:tcBorders>
              <w:top w:val="single" w:color="auto" w:sz="4" w:space="0"/>
              <w:left w:val="single" w:color="auto" w:sz="4" w:space="0"/>
              <w:righ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1"/>
              <w:jc w:val="left"/>
            </w:pPr>
            <w:r>
              <w:rPr>
                <w:rStyle w:val="25"/>
                <w:lang w:val="en-US" w:eastAsia="en-US" w:bidi="en-US"/>
              </w:rPr>
              <w:t>0</w:t>
            </w:r>
          </w:p>
        </w:tc>
      </w:tr>
      <w:tr>
        <w:tblPrEx>
          <w:tblCellMar>
            <w:top w:w="0" w:type="dxa"/>
            <w:left w:w="10" w:type="dxa"/>
            <w:bottom w:w="0" w:type="dxa"/>
            <w:right w:w="10" w:type="dxa"/>
          </w:tblCellMar>
        </w:tblPrEx>
        <w:trPr>
          <w:trHeight w:val="245" w:hRule="exact"/>
          <w:jc w:val="center"/>
        </w:trPr>
        <w:tc>
          <w:tcPr>
            <w:tcW w:w="586" w:type="dxa"/>
            <w:tcBorders>
              <w:top w:val="single" w:color="auto" w:sz="4" w:space="0"/>
              <w:left w:val="single" w:color="auto" w:sz="4" w:space="0"/>
            </w:tcBorders>
            <w:shd w:val="clear" w:color="auto" w:fill="FFFFFF"/>
          </w:tcPr>
          <w:p>
            <w:pPr>
              <w:pStyle w:val="18"/>
              <w:framePr w:w="3317" w:wrap="notBeside" w:vAnchor="text" w:hAnchor="text" w:xAlign="center" w:y="1"/>
              <w:shd w:val="clear" w:color="auto" w:fill="auto"/>
              <w:spacing w:before="0" w:line="170" w:lineRule="exact"/>
              <w:ind w:right="140" w:firstLine="0"/>
              <w:jc w:val="right"/>
            </w:pPr>
            <w:r>
              <w:rPr>
                <w:rStyle w:val="25"/>
              </w:rPr>
              <w:t>/?3</w:t>
            </w:r>
          </w:p>
          <w:p>
            <w:pPr>
              <w:pStyle w:val="18"/>
              <w:framePr w:w="3317" w:wrap="notBeside" w:vAnchor="text" w:hAnchor="text" w:xAlign="center" w:y="1"/>
              <w:shd w:val="clear" w:color="auto" w:fill="auto"/>
              <w:spacing w:before="0" w:line="170" w:lineRule="exact"/>
              <w:ind w:right="140" w:firstLine="0"/>
              <w:jc w:val="right"/>
            </w:pPr>
            <w:r>
              <w:rPr>
                <w:rStyle w:val="24"/>
              </w:rPr>
              <w:t>sc</w:t>
            </w:r>
          </w:p>
        </w:tc>
        <w:tc>
          <w:tcPr>
            <w:tcW w:w="581" w:type="dxa"/>
            <w:tcBorders>
              <w:top w:val="single" w:color="auto" w:sz="4" w:space="0"/>
              <w:left w:val="single" w:color="auto" w:sz="4" w:space="0"/>
            </w:tcBorders>
            <w:shd w:val="clear" w:color="auto" w:fill="D79BFF"/>
            <w:vAlign w:val="bottom"/>
          </w:tcPr>
          <w:p>
            <w:pPr>
              <w:pStyle w:val="18"/>
              <w:framePr w:w="3317" w:wrap="notBeside" w:vAnchor="text" w:hAnchor="text" w:xAlign="center" w:y="1"/>
              <w:shd w:val="clear" w:color="auto" w:fill="auto"/>
              <w:spacing w:before="0" w:line="170" w:lineRule="exact"/>
              <w:ind w:right="240" w:firstLine="0"/>
              <w:jc w:val="right"/>
            </w:pPr>
            <w:r>
              <w:rPr>
                <w:rStyle w:val="25"/>
                <w:lang w:val="en-US" w:eastAsia="en-US" w:bidi="en-US"/>
              </w:rPr>
              <w:t>1</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6"/>
              <w:jc w:val="left"/>
            </w:pPr>
            <w:r>
              <w:rPr>
                <w:rStyle w:val="25"/>
                <w:lang w:val="en-US" w:eastAsia="en-US" w:bidi="en-US"/>
              </w:rPr>
              <w:t>0</w:t>
            </w:r>
          </w:p>
        </w:tc>
        <w:tc>
          <w:tcPr>
            <w:tcW w:w="581" w:type="dxa"/>
            <w:tcBorders>
              <w:top w:val="single" w:color="auto" w:sz="4" w:space="0"/>
              <w:lef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60" w:firstLine="9"/>
              <w:jc w:val="left"/>
            </w:pPr>
            <w:r>
              <w:rPr>
                <w:rStyle w:val="25"/>
                <w:lang w:val="en-US" w:eastAsia="en-US" w:bidi="en-US"/>
              </w:rPr>
              <w:t>0</w:t>
            </w:r>
          </w:p>
        </w:tc>
        <w:tc>
          <w:tcPr>
            <w:tcW w:w="398"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90" w:type="dxa"/>
            <w:tcBorders>
              <w:top w:val="single" w:color="auto" w:sz="4" w:space="0"/>
              <w:left w:val="single" w:color="auto" w:sz="4" w:space="0"/>
              <w:righ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1"/>
              <w:jc w:val="left"/>
            </w:pPr>
            <w:r>
              <w:rPr>
                <w:rStyle w:val="25"/>
                <w:lang w:val="en-US" w:eastAsia="en-US" w:bidi="en-US"/>
              </w:rPr>
              <w:t>0</w:t>
            </w:r>
          </w:p>
        </w:tc>
      </w:tr>
      <w:tr>
        <w:tblPrEx>
          <w:tblCellMar>
            <w:top w:w="0" w:type="dxa"/>
            <w:left w:w="10" w:type="dxa"/>
            <w:bottom w:w="0" w:type="dxa"/>
            <w:right w:w="10" w:type="dxa"/>
          </w:tblCellMar>
        </w:tblPrEx>
        <w:trPr>
          <w:trHeight w:val="245" w:hRule="exact"/>
          <w:jc w:val="center"/>
        </w:trPr>
        <w:tc>
          <w:tcPr>
            <w:tcW w:w="586"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81"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81"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81"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398" w:type="dxa"/>
            <w:tcBorders>
              <w:top w:val="single" w:color="auto" w:sz="4" w:space="0"/>
              <w:left w:val="single" w:color="auto" w:sz="4" w:space="0"/>
            </w:tcBorders>
            <w:shd w:val="clear" w:color="auto" w:fill="FFFFFF"/>
          </w:tcPr>
          <w:p>
            <w:pPr>
              <w:framePr w:w="3317" w:wrap="notBeside" w:vAnchor="text" w:hAnchor="text" w:xAlign="center" w:y="1"/>
              <w:rPr>
                <w:sz w:val="10"/>
                <w:szCs w:val="10"/>
              </w:rPr>
            </w:pPr>
          </w:p>
        </w:tc>
        <w:tc>
          <w:tcPr>
            <w:tcW w:w="590" w:type="dxa"/>
            <w:tcBorders>
              <w:top w:val="single" w:color="auto" w:sz="4" w:space="0"/>
              <w:left w:val="single" w:color="auto" w:sz="4" w:space="0"/>
              <w:right w:val="single" w:color="auto" w:sz="4" w:space="0"/>
            </w:tcBorders>
            <w:shd w:val="clear" w:color="auto" w:fill="FFFFFF"/>
          </w:tcPr>
          <w:p>
            <w:pPr>
              <w:framePr w:w="3317" w:wrap="notBeside" w:vAnchor="text" w:hAnchor="text" w:xAlign="center" w:y="1"/>
              <w:rPr>
                <w:sz w:val="10"/>
                <w:szCs w:val="10"/>
              </w:rPr>
            </w:pPr>
          </w:p>
        </w:tc>
      </w:tr>
      <w:tr>
        <w:tblPrEx>
          <w:tblCellMar>
            <w:top w:w="0" w:type="dxa"/>
            <w:left w:w="10" w:type="dxa"/>
            <w:bottom w:w="0" w:type="dxa"/>
            <w:right w:w="10" w:type="dxa"/>
          </w:tblCellMar>
        </w:tblPrEx>
        <w:trPr>
          <w:trHeight w:val="259" w:hRule="exact"/>
          <w:jc w:val="center"/>
        </w:trPr>
        <w:tc>
          <w:tcPr>
            <w:tcW w:w="586" w:type="dxa"/>
            <w:tcBorders>
              <w:top w:val="single" w:color="auto" w:sz="4" w:space="0"/>
              <w:left w:val="single" w:color="auto" w:sz="4" w:space="0"/>
              <w:bottom w:val="single" w:color="auto" w:sz="4" w:space="0"/>
            </w:tcBorders>
            <w:shd w:val="clear" w:color="auto" w:fill="FFFFFF"/>
            <w:vAlign w:val="center"/>
          </w:tcPr>
          <w:p>
            <w:pPr>
              <w:pStyle w:val="18"/>
              <w:framePr w:w="3317" w:wrap="notBeside" w:vAnchor="text" w:hAnchor="text" w:xAlign="center" w:y="1"/>
              <w:shd w:val="clear" w:color="auto" w:fill="auto"/>
              <w:spacing w:before="0" w:line="170" w:lineRule="exact"/>
              <w:ind w:right="140" w:firstLine="0"/>
              <w:jc w:val="right"/>
            </w:pPr>
            <w:r>
              <w:rPr>
                <w:rStyle w:val="24"/>
              </w:rPr>
              <w:t>F7o</w:t>
            </w:r>
          </w:p>
        </w:tc>
        <w:tc>
          <w:tcPr>
            <w:tcW w:w="581" w:type="dxa"/>
            <w:tcBorders>
              <w:top w:val="single" w:color="auto" w:sz="4" w:space="0"/>
              <w:left w:val="single" w:color="auto" w:sz="4" w:space="0"/>
              <w:bottom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right="240" w:firstLine="0"/>
              <w:jc w:val="right"/>
            </w:pPr>
            <w:r>
              <w:rPr>
                <w:rStyle w:val="25"/>
                <w:lang w:val="en-US" w:eastAsia="en-US" w:bidi="en-US"/>
              </w:rPr>
              <w:t>0</w:t>
            </w:r>
          </w:p>
        </w:tc>
        <w:tc>
          <w:tcPr>
            <w:tcW w:w="581" w:type="dxa"/>
            <w:tcBorders>
              <w:top w:val="single" w:color="auto" w:sz="4" w:space="0"/>
              <w:left w:val="single" w:color="auto" w:sz="4" w:space="0"/>
              <w:bottom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6"/>
              <w:jc w:val="left"/>
            </w:pPr>
            <w:r>
              <w:rPr>
                <w:rStyle w:val="25"/>
                <w:lang w:val="en-US" w:eastAsia="en-US" w:bidi="en-US"/>
              </w:rPr>
              <w:t>0</w:t>
            </w:r>
          </w:p>
        </w:tc>
        <w:tc>
          <w:tcPr>
            <w:tcW w:w="581" w:type="dxa"/>
            <w:tcBorders>
              <w:top w:val="single" w:color="auto" w:sz="4" w:space="0"/>
              <w:left w:val="single" w:color="auto" w:sz="4" w:space="0"/>
              <w:bottom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60" w:firstLine="9"/>
              <w:jc w:val="left"/>
            </w:pPr>
            <w:r>
              <w:rPr>
                <w:rStyle w:val="25"/>
                <w:lang w:val="en-US" w:eastAsia="en-US" w:bidi="en-US"/>
              </w:rPr>
              <w:t>0</w:t>
            </w:r>
          </w:p>
        </w:tc>
        <w:tc>
          <w:tcPr>
            <w:tcW w:w="398" w:type="dxa"/>
            <w:tcBorders>
              <w:top w:val="single" w:color="auto" w:sz="4" w:space="0"/>
              <w:left w:val="single" w:color="auto" w:sz="4" w:space="0"/>
              <w:bottom w:val="single" w:color="auto" w:sz="4" w:space="0"/>
            </w:tcBorders>
            <w:shd w:val="clear" w:color="auto" w:fill="FFFFFF"/>
          </w:tcPr>
          <w:p>
            <w:pPr>
              <w:framePr w:w="3317" w:wrap="notBeside" w:vAnchor="text" w:hAnchor="text" w:xAlign="center" w:y="1"/>
              <w:rPr>
                <w:sz w:val="10"/>
                <w:szCs w:val="10"/>
              </w:rPr>
            </w:pPr>
          </w:p>
        </w:tc>
        <w:tc>
          <w:tcPr>
            <w:tcW w:w="590"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8"/>
              <w:framePr w:w="3317" w:wrap="notBeside" w:vAnchor="text" w:hAnchor="text" w:xAlign="center" w:y="1"/>
              <w:shd w:val="clear" w:color="auto" w:fill="auto"/>
              <w:spacing w:before="0" w:line="170" w:lineRule="exact"/>
              <w:ind w:left="240" w:hanging="1"/>
              <w:jc w:val="left"/>
            </w:pPr>
            <w:r>
              <w:rPr>
                <w:rStyle w:val="25"/>
                <w:lang w:val="en-US" w:eastAsia="en-US" w:bidi="en-US"/>
              </w:rPr>
              <w:t>0</w:t>
            </w:r>
          </w:p>
        </w:tc>
      </w:tr>
    </w:tbl>
    <w:p>
      <w:pPr>
        <w:framePr w:w="3317" w:wrap="notBeside" w:vAnchor="text" w:hAnchor="text" w:xAlign="center" w:y="1"/>
        <w:rPr>
          <w:sz w:val="2"/>
          <w:szCs w:val="2"/>
        </w:rPr>
      </w:pPr>
    </w:p>
    <w:p>
      <w:pPr>
        <w:rPr>
          <w:sz w:val="2"/>
          <w:szCs w:val="2"/>
        </w:rPr>
      </w:pPr>
    </w:p>
    <w:p>
      <w:pPr>
        <w:pStyle w:val="18"/>
        <w:shd w:val="clear" w:color="auto" w:fill="auto"/>
        <w:spacing w:before="248" w:after="452" w:line="170" w:lineRule="exact"/>
        <w:ind w:firstLine="353"/>
      </w:pPr>
      <w:r>
        <w:t xml:space="preserve">По входным данным строится изначальный граф </w:t>
      </w:r>
      <w:r>
        <w:rPr>
          <w:rStyle w:val="19"/>
        </w:rPr>
        <w:t>G</w:t>
      </w:r>
      <w:r>
        <w:rPr>
          <w:rStyle w:val="19"/>
          <w:lang w:val="ru-RU"/>
        </w:rPr>
        <w:t>.</w:t>
      </w:r>
      <w:r>
        <w:rPr>
          <w:lang w:eastAsia="en-US" w:bidi="en-US"/>
        </w:rPr>
        <w:t xml:space="preserve"> </w:t>
      </w:r>
      <w:r>
        <w:t xml:space="preserve">В </w:t>
      </w:r>
      <w:r>
        <w:rPr>
          <w:rStyle w:val="19"/>
        </w:rPr>
        <w:t>G</w:t>
      </w:r>
      <w:r>
        <w:rPr>
          <w:lang w:eastAsia="en-US" w:bidi="en-US"/>
        </w:rPr>
        <w:t xml:space="preserve"> </w:t>
      </w:r>
      <w:r>
        <w:t>выделяются два слоя:</w:t>
      </w:r>
    </w:p>
    <w:p>
      <w:pPr>
        <w:pStyle w:val="18"/>
        <w:shd w:val="clear" w:color="auto" w:fill="auto"/>
        <w:spacing w:before="0" w:line="170" w:lineRule="exact"/>
        <w:ind w:left="3460" w:firstLine="8"/>
        <w:jc w:val="left"/>
      </w:pPr>
      <w:r>
        <w:t>3</w:t>
      </w:r>
      <w:r>
        <w:br w:type="page"/>
      </w:r>
    </w:p>
    <w:p>
      <w:pPr>
        <w:pStyle w:val="18"/>
        <w:numPr>
          <w:ilvl w:val="0"/>
          <w:numId w:val="3"/>
        </w:numPr>
        <w:shd w:val="clear" w:color="auto" w:fill="auto"/>
        <w:tabs>
          <w:tab w:val="left" w:pos="566"/>
        </w:tabs>
        <w:spacing w:before="0" w:line="398" w:lineRule="exact"/>
        <w:ind w:left="540" w:hanging="250"/>
      </w:pPr>
      <w:r>
        <w:t>слой файлов исходного кода;</w:t>
      </w:r>
    </w:p>
    <w:p>
      <w:pPr>
        <w:pStyle w:val="18"/>
        <w:numPr>
          <w:ilvl w:val="0"/>
          <w:numId w:val="3"/>
        </w:numPr>
        <w:shd w:val="clear" w:color="auto" w:fill="auto"/>
        <w:tabs>
          <w:tab w:val="left" w:pos="582"/>
        </w:tabs>
        <w:spacing w:before="0" w:line="398" w:lineRule="exact"/>
        <w:ind w:left="540" w:hanging="250"/>
      </w:pPr>
      <w:r>
        <w:t>слой требований к ПО.</w:t>
      </w:r>
    </w:p>
    <w:p>
      <w:pPr>
        <w:pStyle w:val="18"/>
        <w:shd w:val="clear" w:color="auto" w:fill="auto"/>
        <w:spacing w:before="0" w:after="454" w:line="398" w:lineRule="exact"/>
        <w:ind w:left="540" w:hanging="250"/>
      </w:pPr>
      <w:r>
        <w:pict>
          <v:shape id="_x0000_s2069" o:spid="_x0000_s2069" o:spt="202" type="#_x0000_t202" style="position:absolute;left:0pt;margin-left:96.95pt;margin-top:21.95pt;height:122.5pt;width:138.95pt;mso-position-horizontal-relative:margin;mso-wrap-distance-bottom:0pt;mso-wrap-distance-left:29.0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jc w:val="center"/>
                    <w:rPr>
                      <w:sz w:val="2"/>
                      <w:szCs w:val="2"/>
                    </w:rPr>
                  </w:pPr>
                  <w:r>
                    <w:fldChar w:fldCharType="begin"/>
                  </w:r>
                  <w:r>
                    <w:instrText xml:space="preserve"> INCLUDEPICTURE  "/Users/vladimirsudakov/Downloads/media/image1.jpeg" \* MERGEFORMATINET </w:instrText>
                  </w:r>
                  <w:r>
                    <w:fldChar w:fldCharType="separate"/>
                  </w:r>
                  <w:r>
                    <w:pict>
                      <v:shape id="_x0000_i1025" o:spt="75" type="#_x0000_t75" style="height:114pt;width:139.2pt;" filled="f" o:preferrelative="t" stroked="f" coordsize="21600,21600">
                        <v:path/>
                        <v:fill on="f" focussize="0,0"/>
                        <v:stroke on="f" joinstyle="miter"/>
                        <v:imagedata r:id="rId9" r:href="rId10" o:title=""/>
                        <o:lock v:ext="edit" aspectratio="t"/>
                        <w10:wrap type="none"/>
                        <w10:anchorlock/>
                      </v:shape>
                    </w:pict>
                  </w:r>
                  <w:r>
                    <w:fldChar w:fldCharType="end"/>
                  </w:r>
                </w:p>
                <w:p>
                  <w:pPr>
                    <w:pStyle w:val="32"/>
                    <w:shd w:val="clear" w:color="auto" w:fill="auto"/>
                    <w:spacing w:line="170" w:lineRule="exact"/>
                  </w:pPr>
                  <w:r>
                    <w:rPr>
                      <w:rStyle w:val="14"/>
                    </w:rPr>
                    <w:t>Рис. 1: Пример изначального графа</w:t>
                  </w:r>
                </w:p>
              </w:txbxContent>
            </v:textbox>
            <w10:wrap type="square" side="left"/>
          </v:shape>
        </w:pict>
      </w:r>
      <w:r>
        <w:pict>
          <v:shape id="_x0000_s2068" o:spid="_x0000_s2068" o:spt="75" type="#_x0000_t75" style="position:absolute;left:0pt;margin-left:272.9pt;margin-top:30.85pt;height:104.65pt;width:72.5pt;mso-position-horizontal-relative:margin;mso-wrap-distance-bottom:0pt;mso-wrap-distance-left:198.25pt;mso-wrap-distance-right:5pt;mso-wrap-distance-top:0pt;z-index:-251656192;mso-width-relative:page;mso-height-relative:page;" filled="f" o:preferrelative="t" stroked="f" coordsize="21600,21600">
            <v:path/>
            <v:fill on="f" focussize="0,0"/>
            <v:stroke on="f" joinstyle="miter"/>
            <v:imagedata r:id="rId11" o:title="image2"/>
            <o:lock v:ext="edit" aspectratio="t"/>
            <w10:wrap type="square" side="left"/>
          </v:shape>
        </w:pict>
      </w:r>
      <w:r>
        <w:t xml:space="preserve">Пример </w:t>
      </w:r>
      <w:r>
        <w:rPr>
          <w:lang w:val="en-US" w:eastAsia="en-US" w:bidi="en-US"/>
        </w:rPr>
        <w:t>G</w:t>
      </w:r>
      <w:r>
        <w:rPr>
          <w:lang w:eastAsia="en-US" w:bidi="en-US"/>
        </w:rPr>
        <w:t xml:space="preserve">, </w:t>
      </w:r>
      <w:r>
        <w:t>построенного по входным данным, приведен на рисунке 1.</w:t>
      </w:r>
    </w:p>
    <w:p>
      <w:pPr>
        <w:pStyle w:val="28"/>
        <w:shd w:val="clear" w:color="auto" w:fill="auto"/>
        <w:spacing w:before="0"/>
        <w:ind w:right="60"/>
      </w:pPr>
      <w:r>
        <w:t>Слой файлов</w:t>
      </w:r>
      <w:r>
        <w:br w:type="textWrapping"/>
      </w:r>
      <w:r>
        <w:t>исходного кода</w:t>
      </w:r>
    </w:p>
    <w:p>
      <w:pPr>
        <w:pStyle w:val="28"/>
        <w:shd w:val="clear" w:color="auto" w:fill="auto"/>
        <w:spacing w:before="0" w:after="275"/>
        <w:ind w:right="60"/>
      </w:pPr>
      <w:r>
        <w:t>Слой</w:t>
      </w:r>
      <w:r>
        <w:br w:type="textWrapping"/>
      </w:r>
      <w:r>
        <w:t>требований к ПО</w:t>
      </w:r>
    </w:p>
    <w:p>
      <w:pPr>
        <w:pStyle w:val="18"/>
        <w:shd w:val="clear" w:color="auto" w:fill="auto"/>
        <w:spacing w:before="0" w:after="174"/>
        <w:ind w:firstLine="290"/>
      </w:pPr>
      <w:r>
        <w:t>Разрешение циклических зависимостей графовой математической модели трас- сируемости требований к ПО на файлы исходного кода происходит в несколько этапов:</w:t>
      </w:r>
    </w:p>
    <w:p>
      <w:pPr>
        <w:pStyle w:val="18"/>
        <w:numPr>
          <w:ilvl w:val="0"/>
          <w:numId w:val="4"/>
        </w:numPr>
        <w:shd w:val="clear" w:color="auto" w:fill="auto"/>
        <w:tabs>
          <w:tab w:val="left" w:pos="566"/>
        </w:tabs>
        <w:spacing w:before="0" w:after="154" w:line="170" w:lineRule="exact"/>
        <w:ind w:left="540" w:hanging="250"/>
      </w:pPr>
      <w:r>
        <w:t xml:space="preserve">считывание </w:t>
      </w:r>
      <w:r>
        <w:rPr>
          <w:rStyle w:val="19"/>
        </w:rPr>
        <w:t>F</w:t>
      </w:r>
      <w:r>
        <w:rPr>
          <w:rStyle w:val="19"/>
          <w:lang w:val="ru-RU"/>
        </w:rPr>
        <w:t>*</w:t>
      </w:r>
      <w:r>
        <w:rPr>
          <w:rStyle w:val="19"/>
          <w:vertAlign w:val="subscript"/>
        </w:rPr>
        <w:t>c</w:t>
      </w:r>
      <w:r>
        <w:rPr>
          <w:rStyle w:val="19"/>
          <w:lang w:val="ru-RU"/>
        </w:rPr>
        <w:t xml:space="preserve">, </w:t>
      </w:r>
      <w:r>
        <w:rPr>
          <w:rStyle w:val="19"/>
        </w:rPr>
        <w:t>Mt</w:t>
      </w:r>
      <w:r>
        <w:rPr>
          <w:lang w:eastAsia="en-US" w:bidi="en-US"/>
        </w:rPr>
        <w:t xml:space="preserve"> </w:t>
      </w:r>
      <w:r>
        <w:t xml:space="preserve">и </w:t>
      </w:r>
      <w:r>
        <w:rPr>
          <w:rStyle w:val="19"/>
        </w:rPr>
        <w:t>Md</w:t>
      </w:r>
      <w:r>
        <w:rPr>
          <w:rStyle w:val="19"/>
          <w:lang w:val="ru-RU"/>
        </w:rPr>
        <w:t>\</w:t>
      </w:r>
    </w:p>
    <w:p>
      <w:pPr>
        <w:pStyle w:val="18"/>
        <w:numPr>
          <w:ilvl w:val="0"/>
          <w:numId w:val="4"/>
        </w:numPr>
        <w:shd w:val="clear" w:color="auto" w:fill="auto"/>
        <w:tabs>
          <w:tab w:val="left" w:pos="582"/>
        </w:tabs>
        <w:spacing w:before="0" w:after="100" w:line="170" w:lineRule="exact"/>
        <w:ind w:left="540" w:hanging="250"/>
      </w:pPr>
      <w:commentRangeStart w:id="3"/>
      <w:r>
        <w:t xml:space="preserve">построение </w:t>
      </w:r>
      <w:r>
        <w:rPr>
          <w:lang w:val="en-US" w:eastAsia="en-US" w:bidi="en-US"/>
        </w:rPr>
        <w:t>G</w:t>
      </w:r>
      <w:r>
        <w:rPr>
          <w:lang w:eastAsia="en-US" w:bidi="en-US"/>
        </w:rPr>
        <w:t xml:space="preserve"> </w:t>
      </w:r>
      <w:r>
        <w:t>аналогично подходу, описанному в [8];</w:t>
      </w:r>
      <w:commentRangeEnd w:id="3"/>
      <w:r>
        <w:rPr>
          <w:rStyle w:val="4"/>
          <w:rFonts w:ascii="Courier New" w:hAnsi="Courier New" w:eastAsia="Courier New" w:cs="Courier New"/>
          <w:spacing w:val="0"/>
        </w:rPr>
        <w:commentReference w:id="3"/>
      </w:r>
    </w:p>
    <w:p>
      <w:pPr>
        <w:pStyle w:val="18"/>
        <w:numPr>
          <w:ilvl w:val="0"/>
          <w:numId w:val="4"/>
        </w:numPr>
        <w:shd w:val="clear" w:color="auto" w:fill="auto"/>
        <w:tabs>
          <w:tab w:val="left" w:pos="582"/>
        </w:tabs>
        <w:spacing w:before="0" w:after="174"/>
        <w:ind w:left="540" w:hanging="250"/>
      </w:pPr>
      <w:r>
        <w:t xml:space="preserve">выполнятся коррекция аналогично описанным в [9, 14] подходам пока в </w:t>
      </w:r>
      <w:r>
        <w:rPr>
          <w:rStyle w:val="19"/>
        </w:rPr>
        <w:t>G</w:t>
      </w:r>
      <w:r>
        <w:rPr>
          <w:rStyle w:val="19"/>
          <w:lang w:val="ru-RU"/>
        </w:rPr>
        <w:t xml:space="preserve"> </w:t>
      </w:r>
      <w:r>
        <w:t>на слое файлов исходного кода присутствуют циклы. В работе описываемой модели выполняется слияние [7] входящих в цикл вершин:</w:t>
      </w:r>
    </w:p>
    <w:p>
      <w:pPr>
        <w:pStyle w:val="18"/>
        <w:numPr>
          <w:ilvl w:val="0"/>
          <w:numId w:val="5"/>
        </w:numPr>
        <w:shd w:val="clear" w:color="auto" w:fill="auto"/>
        <w:tabs>
          <w:tab w:val="left" w:pos="1014"/>
        </w:tabs>
        <w:spacing w:before="0" w:after="36" w:line="170" w:lineRule="exact"/>
        <w:ind w:left="960" w:hanging="161"/>
      </w:pPr>
      <w:r>
        <w:t>дуги между сливающимися вершинами удаляются;</w:t>
      </w:r>
    </w:p>
    <w:p>
      <w:pPr>
        <w:pStyle w:val="18"/>
        <w:numPr>
          <w:ilvl w:val="0"/>
          <w:numId w:val="5"/>
        </w:numPr>
        <w:shd w:val="clear" w:color="auto" w:fill="auto"/>
        <w:tabs>
          <w:tab w:val="left" w:pos="1014"/>
        </w:tabs>
        <w:spacing w:before="0" w:after="176" w:line="240" w:lineRule="exact"/>
        <w:ind w:left="960" w:hanging="161"/>
      </w:pPr>
      <w:r>
        <w:t>образованная группа является новой вершиной графа, при этом все входящие и исходящие дуги замыкаются на нее. Пример слияния приведен на рисунке 2;</w:t>
      </w:r>
    </w:p>
    <w:p>
      <w:pPr>
        <w:pStyle w:val="18"/>
        <w:numPr>
          <w:ilvl w:val="0"/>
          <w:numId w:val="4"/>
        </w:numPr>
        <w:shd w:val="clear" w:color="auto" w:fill="auto"/>
        <w:tabs>
          <w:tab w:val="left" w:pos="585"/>
        </w:tabs>
        <w:spacing w:before="0" w:line="170" w:lineRule="exact"/>
        <w:ind w:left="540" w:hanging="250"/>
      </w:pPr>
      <w:r>
        <w:t xml:space="preserve">формирование результирующего графа трассируемости </w:t>
      </w:r>
      <w:r>
        <w:rPr>
          <w:rStyle w:val="19"/>
        </w:rPr>
        <w:t>G</w:t>
      </w:r>
      <w:r>
        <w:rPr>
          <w:rStyle w:val="19"/>
          <w:lang w:val="ru-RU"/>
        </w:rPr>
        <w:t>'</w:t>
      </w:r>
      <w:r>
        <w:rPr>
          <w:rStyle w:val="19"/>
          <w:lang w:val="ru-RU" w:eastAsia="ru-RU" w:bidi="ru-RU"/>
        </w:rPr>
        <w:t xml:space="preserve">. </w:t>
      </w:r>
      <w:r>
        <w:rPr>
          <w:rStyle w:val="19"/>
          <w:vertAlign w:val="superscript"/>
          <w:lang w:val="ru-RU" w:eastAsia="ru-RU" w:bidi="ru-RU"/>
        </w:rPr>
        <w:footnoteReference w:id="1"/>
      </w:r>
      <w:r>
        <w:br w:type="page"/>
      </w:r>
    </w:p>
    <w:p>
      <w:pPr>
        <w:framePr w:h="2981" w:wrap="notBeside" w:vAnchor="text" w:hAnchor="text" w:xAlign="center" w:y="1"/>
        <w:jc w:val="center"/>
        <w:rPr>
          <w:sz w:val="2"/>
          <w:szCs w:val="2"/>
        </w:rPr>
      </w:pPr>
      <w:r>
        <w:fldChar w:fldCharType="begin"/>
      </w:r>
      <w:r>
        <w:instrText xml:space="preserve"> INCLUDEPICTURE  "/Users/vladimirsudakov/Downloads/media/image3.jpeg" \* MERGEFORMATINET </w:instrText>
      </w:r>
      <w:r>
        <w:fldChar w:fldCharType="separate"/>
      </w:r>
      <w:r>
        <w:pict>
          <v:shape id="_x0000_i1026" o:spt="75" type="#_x0000_t75" style="height:148.8pt;width:160.8pt;" filled="f" o:preferrelative="t" stroked="f" coordsize="21600,21600">
            <v:path/>
            <v:fill on="f" focussize="0,0"/>
            <v:stroke on="f" joinstyle="miter"/>
            <v:imagedata r:id="rId12" r:href="rId13" o:title=""/>
            <o:lock v:ext="edit" aspectratio="t"/>
            <w10:wrap type="none"/>
            <w10:anchorlock/>
          </v:shape>
        </w:pict>
      </w:r>
      <w:r>
        <w:fldChar w:fldCharType="end"/>
      </w:r>
    </w:p>
    <w:p>
      <w:pPr>
        <w:rPr>
          <w:sz w:val="2"/>
          <w:szCs w:val="2"/>
        </w:rPr>
      </w:pPr>
    </w:p>
    <w:p>
      <w:pPr>
        <w:pStyle w:val="30"/>
        <w:keepNext/>
        <w:keepLines/>
        <w:shd w:val="clear" w:color="auto" w:fill="auto"/>
        <w:spacing w:before="501" w:line="400" w:lineRule="exact"/>
        <w:ind w:right="20"/>
      </w:pPr>
      <w:bookmarkStart w:id="4" w:name="bookmark4"/>
      <w:r>
        <w:t>\7</w:t>
      </w:r>
      <w:bookmarkEnd w:id="4"/>
    </w:p>
    <w:p>
      <w:pPr>
        <w:framePr w:h="2981" w:wrap="notBeside" w:vAnchor="text" w:hAnchor="text" w:xAlign="center" w:y="1"/>
        <w:jc w:val="center"/>
        <w:rPr>
          <w:sz w:val="2"/>
          <w:szCs w:val="2"/>
        </w:rPr>
      </w:pPr>
      <w:r>
        <w:fldChar w:fldCharType="begin"/>
      </w:r>
      <w:r>
        <w:instrText xml:space="preserve"> INCLUDEPICTURE  "/Users/vladimirsudakov/Downloads/media/image4.jpeg" \* MERGEFORMATINET </w:instrText>
      </w:r>
      <w:r>
        <w:fldChar w:fldCharType="separate"/>
      </w:r>
      <w:r>
        <w:pict>
          <v:shape id="_x0000_i1027" o:spt="75" type="#_x0000_t75" style="height:148.8pt;width:90pt;" filled="f" o:preferrelative="t" stroked="f" coordsize="21600,21600">
            <v:path/>
            <v:fill on="f" focussize="0,0"/>
            <v:stroke on="f" joinstyle="miter"/>
            <v:imagedata r:id="rId14" r:href="rId15" o:title=""/>
            <o:lock v:ext="edit" aspectratio="t"/>
            <w10:wrap type="none"/>
            <w10:anchorlock/>
          </v:shape>
        </w:pict>
      </w:r>
      <w:r>
        <w:fldChar w:fldCharType="end"/>
      </w:r>
    </w:p>
    <w:p>
      <w:pPr>
        <w:pStyle w:val="32"/>
        <w:framePr w:h="2981" w:wrap="notBeside" w:vAnchor="text" w:hAnchor="text" w:xAlign="center" w:y="1"/>
        <w:shd w:val="clear" w:color="auto" w:fill="auto"/>
        <w:spacing w:line="170" w:lineRule="exact"/>
        <w:jc w:val="center"/>
      </w:pPr>
      <w:r>
        <w:t xml:space="preserve">Рис. </w:t>
      </w:r>
      <w:r>
        <w:rPr>
          <w:lang w:eastAsia="en-US" w:bidi="en-US"/>
        </w:rPr>
        <w:t xml:space="preserve">2: </w:t>
      </w:r>
      <w:r>
        <w:t>Пример слияния входящих в цикл вершин</w:t>
      </w:r>
    </w:p>
    <w:p>
      <w:pPr>
        <w:rPr>
          <w:sz w:val="2"/>
          <w:szCs w:val="2"/>
        </w:rPr>
      </w:pPr>
    </w:p>
    <w:p>
      <w:pPr>
        <w:pStyle w:val="18"/>
        <w:shd w:val="clear" w:color="auto" w:fill="auto"/>
        <w:spacing w:before="252"/>
        <w:ind w:firstLine="331"/>
      </w:pPr>
      <w:r>
        <w:t>На следующей итерации поиска циклов в графе вышеобозначенные группы учитываются как обычные вершины и таким образом могут участвовать в образовании новых групп по вышеуказанным правилам.</w:t>
      </w:r>
    </w:p>
    <w:p>
      <w:pPr>
        <w:pStyle w:val="18"/>
        <w:shd w:val="clear" w:color="auto" w:fill="auto"/>
        <w:spacing w:before="0" w:after="2334"/>
        <w:ind w:firstLine="331"/>
      </w:pPr>
      <w:r>
        <w:t xml:space="preserve">В приведенном примере (см рис. 1) вершины </w:t>
      </w:r>
      <w:r>
        <w:rPr>
          <w:rStyle w:val="19"/>
        </w:rPr>
        <w:t>F</w:t>
      </w:r>
      <w:r>
        <w:rPr>
          <w:rStyle w:val="19"/>
          <w:lang w:val="ru-RU"/>
        </w:rPr>
        <w:t>^</w:t>
      </w:r>
      <w:r>
        <w:rPr>
          <w:rStyle w:val="19"/>
          <w:vertAlign w:val="subscript"/>
        </w:rPr>
        <w:t>c</w:t>
      </w:r>
      <w:r>
        <w:rPr>
          <w:lang w:eastAsia="en-US" w:bidi="en-US"/>
        </w:rPr>
        <w:t xml:space="preserve"> </w:t>
      </w:r>
      <w:r>
        <w:t xml:space="preserve">и </w:t>
      </w:r>
      <w:r>
        <w:rPr>
          <w:rStyle w:val="33"/>
        </w:rPr>
        <w:t>F</w:t>
      </w:r>
      <w:r>
        <w:rPr>
          <w:rStyle w:val="33"/>
          <w:vertAlign w:val="subscript"/>
        </w:rPr>
        <w:t>S</w:t>
      </w:r>
      <w:r>
        <w:rPr>
          <w:rStyle w:val="33"/>
          <w:vertAlign w:val="superscript"/>
          <w:lang w:val="ru-RU"/>
        </w:rPr>
        <w:t>3</w:t>
      </w:r>
      <w:r>
        <w:rPr>
          <w:rStyle w:val="33"/>
          <w:vertAlign w:val="subscript"/>
        </w:rPr>
        <w:t>C</w:t>
      </w:r>
      <w:r>
        <w:rPr>
          <w:lang w:eastAsia="en-US" w:bidi="en-US"/>
        </w:rPr>
        <w:t xml:space="preserve"> </w:t>
      </w:r>
      <w:r>
        <w:t>образуют цикл. Результат слияния приведен на рисунке 3.</w:t>
      </w:r>
    </w:p>
    <w:p>
      <w:pPr>
        <w:pStyle w:val="18"/>
        <w:shd w:val="clear" w:color="auto" w:fill="auto"/>
        <w:spacing w:before="0" w:line="170" w:lineRule="exact"/>
        <w:ind w:right="20" w:firstLine="0"/>
        <w:jc w:val="center"/>
        <w:sectPr>
          <w:footnotePr>
            <w:numRestart w:val="eachPage"/>
          </w:footnotePr>
          <w:pgSz w:w="12240" w:h="15840"/>
          <w:pgMar w:top="2394" w:right="2637" w:bottom="1684" w:left="2623" w:header="0" w:footer="3" w:gutter="0"/>
          <w:cols w:space="720" w:num="1"/>
          <w:docGrid w:linePitch="360" w:charSpace="0"/>
        </w:sectPr>
      </w:pPr>
      <w:r>
        <w:t>5</w:t>
      </w:r>
    </w:p>
    <w:p>
      <w:pPr>
        <w:pStyle w:val="28"/>
        <w:shd w:val="clear" w:color="auto" w:fill="auto"/>
        <w:spacing w:before="0" w:after="960" w:line="211" w:lineRule="exact"/>
        <w:ind w:left="880"/>
        <w:jc w:val="right"/>
      </w:pPr>
      <w:r>
        <w:t>Слой файлов исходного кода</w:t>
      </w:r>
    </w:p>
    <w:p>
      <w:pPr>
        <w:pStyle w:val="28"/>
        <w:shd w:val="clear" w:color="auto" w:fill="auto"/>
        <w:spacing w:before="0" w:after="339" w:line="211" w:lineRule="exact"/>
        <w:ind w:left="800"/>
        <w:jc w:val="right"/>
      </w:pPr>
      <w:r>
        <w:pict>
          <v:shape id="_x0000_s2067" o:spid="_x0000_s2067" o:spt="202" type="#_x0000_t202" style="position:absolute;left:0pt;margin-left:88.55pt;margin-top:0pt;height:124.95pt;width:107.75pt;mso-position-horizontal-relative:margin;mso-position-vertical-relative:margin;mso-wrap-distance-bottom:0pt;mso-wrap-distance-left:21.8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jc w:val="center"/>
                    <w:rPr>
                      <w:sz w:val="2"/>
                      <w:szCs w:val="2"/>
                    </w:rPr>
                  </w:pPr>
                  <w:r>
                    <w:fldChar w:fldCharType="begin"/>
                  </w:r>
                  <w:r>
                    <w:instrText xml:space="preserve"> INCLUDEPICTURE  "/Users/vladimirsudakov/Downloads/media/image5.jpeg" \* MERGEFORMATINET </w:instrText>
                  </w:r>
                  <w:r>
                    <w:fldChar w:fldCharType="separate"/>
                  </w:r>
                  <w:r>
                    <w:pict>
                      <v:shape id="_x0000_i1028" o:spt="75" type="#_x0000_t75" style="height:108pt;width:108pt;" filled="f" o:preferrelative="t" stroked="f" coordsize="21600,21600">
                        <v:path/>
                        <v:fill on="f" focussize="0,0"/>
                        <v:stroke on="f" joinstyle="miter"/>
                        <v:imagedata r:id="rId16" r:href="rId17" o:title=""/>
                        <o:lock v:ext="edit" aspectratio="t"/>
                        <w10:wrap type="none"/>
                        <w10:anchorlock/>
                      </v:shape>
                    </w:pict>
                  </w:r>
                  <w:r>
                    <w:fldChar w:fldCharType="end"/>
                  </w:r>
                </w:p>
                <w:p>
                  <w:pPr>
                    <w:pStyle w:val="32"/>
                    <w:shd w:val="clear" w:color="auto" w:fill="auto"/>
                    <w:spacing w:line="170" w:lineRule="exact"/>
                  </w:pPr>
                  <w:r>
                    <w:rPr>
                      <w:rStyle w:val="14"/>
                    </w:rPr>
                    <w:t>Рис. 3: Пример результирующего графа</w:t>
                  </w:r>
                </w:p>
              </w:txbxContent>
            </v:textbox>
            <w10:wrap type="square" side="left"/>
          </v:shape>
        </w:pict>
      </w:r>
      <w:r>
        <w:pict>
          <v:shape id="_x0000_s2066" o:spid="_x0000_s2066" o:spt="75" type="#_x0000_t75" style="position:absolute;left:0pt;margin-left:274.55pt;margin-top:0pt;height:107.5pt;width:36.95pt;mso-position-horizontal-relative:margin;mso-position-vertical-relative:margin;mso-wrap-distance-bottom:0pt;mso-wrap-distance-left:163.2pt;mso-wrap-distance-right:5pt;mso-wrap-distance-top:0pt;z-index:-251656192;mso-width-relative:page;mso-height-relative:page;" filled="f" o:preferrelative="t" stroked="f" coordsize="21600,21600">
            <v:path/>
            <v:fill on="f" focussize="0,0"/>
            <v:stroke on="f" joinstyle="miter"/>
            <v:imagedata r:id="rId18" o:title="image6"/>
            <o:lock v:ext="edit" aspectratio="t"/>
            <w10:wrap type="square" side="left"/>
          </v:shape>
        </w:pict>
      </w:r>
      <w:r>
        <w:t>Слой требований к ПО</w:t>
      </w:r>
    </w:p>
    <w:p>
      <w:pPr>
        <w:pStyle w:val="18"/>
        <w:shd w:val="clear" w:color="auto" w:fill="auto"/>
        <w:spacing w:before="0" w:after="342"/>
        <w:ind w:firstLine="332"/>
      </w:pPr>
      <w:r>
        <w:t xml:space="preserve">Результирующий граф может быть использован при оценке объема верификационных процедур, которые необходимо выполнить при внесении изменений в файлы исходного кода. Так, при внесении изменений в файл исходного кода </w:t>
      </w:r>
      <w:r>
        <w:rPr>
          <w:rStyle w:val="19"/>
        </w:rPr>
        <w:t>F</w:t>
      </w:r>
      <w:r>
        <w:rPr>
          <w:rStyle w:val="19"/>
          <w:lang w:val="ru-RU"/>
        </w:rPr>
        <w:t>}</w:t>
      </w:r>
      <w:r>
        <w:rPr>
          <w:rStyle w:val="19"/>
          <w:vertAlign w:val="subscript"/>
        </w:rPr>
        <w:t>c</w:t>
      </w:r>
      <w:r>
        <w:rPr>
          <w:rStyle w:val="19"/>
          <w:vertAlign w:val="subscript"/>
          <w:lang w:val="ru-RU"/>
        </w:rPr>
        <w:t xml:space="preserve"> </w:t>
      </w:r>
      <w:r>
        <w:t xml:space="preserve">требуется выполнить верификационные процедуры реализации требований </w:t>
      </w:r>
      <w:r>
        <w:rPr>
          <w:rStyle w:val="19"/>
        </w:rPr>
        <w:t>R</w:t>
      </w:r>
      <w:r>
        <w:rPr>
          <w:vertAlign w:val="superscript"/>
        </w:rPr>
        <w:t>1</w:t>
      </w:r>
      <w:r>
        <w:t xml:space="preserve"> и </w:t>
      </w:r>
      <w:r>
        <w:rPr>
          <w:rStyle w:val="19"/>
        </w:rPr>
        <w:t>R</w:t>
      </w:r>
      <w:r>
        <w:rPr>
          <w:rStyle w:val="19"/>
          <w:vertAlign w:val="superscript"/>
          <w:lang w:val="ru-RU"/>
        </w:rPr>
        <w:t>2</w:t>
      </w:r>
      <w:r>
        <w:rPr>
          <w:rStyle w:val="19"/>
          <w:lang w:val="ru-RU"/>
        </w:rPr>
        <w:t>.</w:t>
      </w:r>
    </w:p>
    <w:p>
      <w:pPr>
        <w:pStyle w:val="16"/>
        <w:keepNext/>
        <w:keepLines/>
        <w:shd w:val="clear" w:color="auto" w:fill="auto"/>
        <w:spacing w:after="135" w:line="260" w:lineRule="exact"/>
        <w:ind w:firstLine="32"/>
        <w:jc w:val="left"/>
      </w:pPr>
      <w:bookmarkStart w:id="5" w:name="bookmark5"/>
      <w:r>
        <w:t>Программная реализация</w:t>
      </w:r>
      <w:bookmarkEnd w:id="5"/>
    </w:p>
    <w:p>
      <w:pPr>
        <w:pStyle w:val="18"/>
        <w:shd w:val="clear" w:color="auto" w:fill="auto"/>
        <w:spacing w:before="0"/>
        <w:ind w:firstLine="332"/>
      </w:pPr>
      <w:r>
        <w:t xml:space="preserve">Описанная модель реализована на языке программирования </w:t>
      </w:r>
      <w:r>
        <w:rPr>
          <w:lang w:val="en-US" w:eastAsia="en-US" w:bidi="en-US"/>
        </w:rPr>
        <w:t>Java</w:t>
      </w:r>
      <w:r>
        <w:rPr>
          <w:lang w:eastAsia="en-US" w:bidi="en-US"/>
        </w:rPr>
        <w:t xml:space="preserve">. </w:t>
      </w:r>
      <w:r>
        <w:t>Реализация сочетает достоинства применения как парадигмы ООП, так и функционального программирования за счет активного использования лямбда-выражений.</w:t>
      </w:r>
    </w:p>
    <w:p>
      <w:pPr>
        <w:pStyle w:val="18"/>
        <w:shd w:val="clear" w:color="auto" w:fill="auto"/>
        <w:spacing w:before="0"/>
        <w:ind w:firstLine="332"/>
      </w:pPr>
      <w:r>
        <w:t>При проектировании программной реализации было выявлено, что на производительность решения существенное влияние оказывает способ хранения информации о вершинах и дугах. Вариативность способов хранения этой информации зависит от выбранного языка программирования и объема подключаемых библиотек.</w:t>
      </w:r>
    </w:p>
    <w:p>
      <w:pPr>
        <w:pStyle w:val="18"/>
        <w:shd w:val="clear" w:color="auto" w:fill="auto"/>
        <w:spacing w:before="0"/>
        <w:ind w:firstLine="332"/>
      </w:pPr>
      <w:r>
        <w:t>Используемый в работах [10], [16], [18] способ хранения информации в массивах является самым простым в реализации. Его использование позволяет наиболее эффективно осуществлять поиск элементов и осуществлять обновление информации о наличествующих в графе вершинах и дугах. Например, как показано в работе [13], изменять значение весовых коэффициентов. Данный способ наиболее эффективно использовать при работе на статическом графе, который не изменяется с течением времени. Использование его в динамически изменяющимся графе приведет к необходимости создания новых экземпляров массивов с последующим заполнением их значений.</w:t>
      </w:r>
    </w:p>
    <w:p>
      <w:pPr>
        <w:pStyle w:val="18"/>
        <w:shd w:val="clear" w:color="auto" w:fill="auto"/>
        <w:spacing w:before="0"/>
        <w:ind w:firstLine="332"/>
        <w:sectPr>
          <w:footerReference r:id="rId6" w:type="default"/>
          <w:pgSz w:w="12240" w:h="15840"/>
          <w:pgMar w:top="2481" w:right="2664" w:bottom="2390" w:left="2645" w:header="0" w:footer="3" w:gutter="0"/>
          <w:cols w:space="720" w:num="1"/>
          <w:docGrid w:linePitch="360" w:charSpace="0"/>
        </w:sectPr>
      </w:pPr>
      <w:r>
        <w:t>В работе [2] приводится пример использования многомерных массивов. Однако, как описано ранее, данный подход эффективен при неизменяемом числе связей между компонентами графа. Например, если у каждой вершины зафиксировано число дуг, а в процессе преобразований графа моделью изменяется информация о том, в какие именно дуги соединяют вершину с другими вершинами графа. При проектировании модели, в которой число дуг у вершины графа может изменяться, могут создаваться новые вершины и дуги, удаляться ранее созданные, эффективным представляется использование динамических структур данных.</w:t>
      </w:r>
    </w:p>
    <w:p>
      <w:pPr>
        <w:pStyle w:val="18"/>
        <w:shd w:val="clear" w:color="auto" w:fill="auto"/>
        <w:spacing w:before="0"/>
        <w:ind w:firstLine="308"/>
      </w:pPr>
      <w:r>
        <w:t xml:space="preserve">Примером динамических структур данных являются связные списки. В работе [4] рассматривается пример их использования. Однако списки допускают хранение одинаковых элементов, что при проектировании описанной графовой модели недопустимо. Модель предусматривает наличие уникальных элементов. Вследствие этого было принято решение об использовании множеств уникальных элементов </w:t>
      </w:r>
      <w:r>
        <w:rPr>
          <w:lang w:eastAsia="en-US" w:bidi="en-US"/>
        </w:rPr>
        <w:t>(</w:t>
      </w:r>
      <w:r>
        <w:rPr>
          <w:lang w:val="en-US" w:eastAsia="en-US" w:bidi="en-US"/>
        </w:rPr>
        <w:t>Set</w:t>
      </w:r>
      <w:r>
        <w:rPr>
          <w:lang w:eastAsia="en-US" w:bidi="en-US"/>
        </w:rPr>
        <w:t>).</w:t>
      </w:r>
    </w:p>
    <w:p>
      <w:pPr>
        <w:pStyle w:val="18"/>
        <w:shd w:val="clear" w:color="auto" w:fill="auto"/>
        <w:spacing w:before="0" w:after="174"/>
        <w:ind w:firstLine="308"/>
      </w:pPr>
      <w:r>
        <w:t xml:space="preserve">Выбранная структура данных представляет коллекцию, которая может быть реализована по-разному. Выбор реализации влияет на время работы программной реализации модели. С целью проведения экспериментов и получения информации о зависимости времени работы программы от числа элементов графа в реализации коллекции </w:t>
      </w:r>
      <w:r>
        <w:rPr>
          <w:lang w:val="en-US" w:eastAsia="en-US" w:bidi="en-US"/>
        </w:rPr>
        <w:t>Set</w:t>
      </w:r>
      <w:r>
        <w:rPr>
          <w:lang w:eastAsia="en-US" w:bidi="en-US"/>
        </w:rPr>
        <w:t xml:space="preserve">, </w:t>
      </w:r>
      <w:r>
        <w:t>предусмотрены 2 модуля для взаимодействия с данными, заданных пользователем:</w:t>
      </w:r>
    </w:p>
    <w:p>
      <w:pPr>
        <w:pStyle w:val="18"/>
        <w:numPr>
          <w:ilvl w:val="0"/>
          <w:numId w:val="6"/>
        </w:numPr>
        <w:shd w:val="clear" w:color="auto" w:fill="auto"/>
        <w:tabs>
          <w:tab w:val="left" w:pos="563"/>
        </w:tabs>
        <w:spacing w:before="0" w:after="207" w:line="170" w:lineRule="exact"/>
        <w:ind w:firstLine="308"/>
      </w:pPr>
      <w:r>
        <w:t xml:space="preserve">модуль определения реализации коллекции </w:t>
      </w:r>
      <w:r>
        <w:rPr>
          <w:lang w:val="en-US" w:eastAsia="en-US" w:bidi="en-US"/>
        </w:rPr>
        <w:t>Set</w:t>
      </w:r>
      <w:r>
        <w:rPr>
          <w:lang w:eastAsia="en-US" w:bidi="en-US"/>
        </w:rPr>
        <w:t>;</w:t>
      </w:r>
    </w:p>
    <w:p>
      <w:pPr>
        <w:pStyle w:val="18"/>
        <w:numPr>
          <w:ilvl w:val="0"/>
          <w:numId w:val="6"/>
        </w:numPr>
        <w:shd w:val="clear" w:color="auto" w:fill="auto"/>
        <w:tabs>
          <w:tab w:val="left" w:pos="580"/>
        </w:tabs>
        <w:spacing w:before="0" w:after="153" w:line="170" w:lineRule="exact"/>
        <w:ind w:firstLine="308"/>
      </w:pPr>
      <w:r>
        <w:t>модуль генерации исходных данных.</w:t>
      </w:r>
    </w:p>
    <w:p>
      <w:pPr>
        <w:pStyle w:val="18"/>
        <w:shd w:val="clear" w:color="auto" w:fill="auto"/>
        <w:spacing w:before="0"/>
        <w:ind w:firstLine="308"/>
      </w:pPr>
      <w:r>
        <w:t xml:space="preserve">Модуль определения реализации коллекции </w:t>
      </w:r>
      <w:r>
        <w:rPr>
          <w:lang w:val="en-US" w:eastAsia="en-US" w:bidi="en-US"/>
        </w:rPr>
        <w:t>Set</w:t>
      </w:r>
      <w:r>
        <w:rPr>
          <w:lang w:eastAsia="en-US" w:bidi="en-US"/>
        </w:rPr>
        <w:t xml:space="preserve"> </w:t>
      </w:r>
      <w:r>
        <w:t xml:space="preserve">выполнен для оптимизации применения различных реализаций коллекции </w:t>
      </w:r>
      <w:r>
        <w:rPr>
          <w:lang w:val="en-US" w:eastAsia="en-US" w:bidi="en-US"/>
        </w:rPr>
        <w:t>Set</w:t>
      </w:r>
      <w:r>
        <w:rPr>
          <w:lang w:eastAsia="en-US" w:bidi="en-US"/>
        </w:rPr>
        <w:t xml:space="preserve"> </w:t>
      </w:r>
      <w:r>
        <w:t xml:space="preserve">в разработанной программной реализации. Благодаря использованию этого модуля достигается возможность задания конкретной реализации с последующим ее внедрением в исходный код программной реализации модели. Модуль позволяет внедрять как стандартные реализации коллекции </w:t>
      </w:r>
      <w:r>
        <w:rPr>
          <w:lang w:val="en-US" w:eastAsia="en-US" w:bidi="en-US"/>
        </w:rPr>
        <w:t>Set</w:t>
      </w:r>
      <w:r>
        <w:rPr>
          <w:lang w:eastAsia="en-US" w:bidi="en-US"/>
        </w:rPr>
        <w:t xml:space="preserve">, </w:t>
      </w:r>
      <w:r>
        <w:t>так и реализации, хранящиеся в подключаемых библиотеках или самостоятельно реализованных пользователем.</w:t>
      </w:r>
    </w:p>
    <w:p>
      <w:pPr>
        <w:pStyle w:val="18"/>
        <w:shd w:val="clear" w:color="auto" w:fill="auto"/>
        <w:spacing w:before="0"/>
        <w:ind w:firstLine="308"/>
      </w:pPr>
      <w:r>
        <w:t xml:space="preserve">Модуль генерации исходных данных выполнен для сокращения времени на подготовку </w:t>
      </w:r>
      <w:r>
        <w:rPr>
          <w:rStyle w:val="19"/>
        </w:rPr>
        <w:t>Mt</w:t>
      </w:r>
      <w:r>
        <w:rPr>
          <w:lang w:eastAsia="en-US" w:bidi="en-US"/>
        </w:rPr>
        <w:t xml:space="preserve"> </w:t>
      </w:r>
      <w:r>
        <w:t xml:space="preserve">и </w:t>
      </w:r>
      <w:r>
        <w:rPr>
          <w:rStyle w:val="19"/>
        </w:rPr>
        <w:t>Md</w:t>
      </w:r>
      <w:r>
        <w:rPr>
          <w:rStyle w:val="19"/>
          <w:lang w:val="ru-RU"/>
        </w:rPr>
        <w:t>.</w:t>
      </w:r>
      <w:r>
        <w:rPr>
          <w:lang w:eastAsia="en-US" w:bidi="en-US"/>
        </w:rPr>
        <w:t xml:space="preserve"> </w:t>
      </w:r>
      <w:r>
        <w:t>В качестве входных данных модуль принимает четыре параметра:</w:t>
      </w:r>
    </w:p>
    <w:p>
      <w:pPr>
        <w:pStyle w:val="18"/>
        <w:numPr>
          <w:ilvl w:val="0"/>
          <w:numId w:val="7"/>
        </w:numPr>
        <w:shd w:val="clear" w:color="auto" w:fill="auto"/>
        <w:tabs>
          <w:tab w:val="left" w:pos="563"/>
        </w:tabs>
        <w:spacing w:before="0" w:line="398" w:lineRule="exact"/>
        <w:ind w:firstLine="308"/>
      </w:pPr>
      <w:r>
        <w:rPr>
          <w:lang w:val="en-US" w:eastAsia="en-US" w:bidi="en-US"/>
        </w:rPr>
        <w:t>Fc</w:t>
      </w:r>
      <w:r>
        <w:rPr>
          <w:lang w:eastAsia="en-US" w:bidi="en-US"/>
        </w:rPr>
        <w:t xml:space="preserve"> </w:t>
      </w:r>
      <w:r>
        <w:t>- число файлов исходного кода;</w:t>
      </w:r>
    </w:p>
    <w:p>
      <w:pPr>
        <w:pStyle w:val="18"/>
        <w:numPr>
          <w:ilvl w:val="0"/>
          <w:numId w:val="7"/>
        </w:numPr>
        <w:shd w:val="clear" w:color="auto" w:fill="auto"/>
        <w:tabs>
          <w:tab w:val="left" w:pos="580"/>
        </w:tabs>
        <w:spacing w:before="0" w:line="398" w:lineRule="exact"/>
        <w:ind w:firstLine="308"/>
      </w:pPr>
      <w:r>
        <w:rPr>
          <w:lang w:val="en-US" w:eastAsia="en-US" w:bidi="en-US"/>
        </w:rPr>
        <w:t>Rc</w:t>
      </w:r>
      <w:r>
        <w:rPr>
          <w:lang w:eastAsia="en-US" w:bidi="en-US"/>
        </w:rPr>
        <w:t xml:space="preserve"> </w:t>
      </w:r>
      <w:r>
        <w:t>- число требований к ПО;</w:t>
      </w:r>
    </w:p>
    <w:p>
      <w:pPr>
        <w:pStyle w:val="18"/>
        <w:numPr>
          <w:ilvl w:val="0"/>
          <w:numId w:val="7"/>
        </w:numPr>
        <w:shd w:val="clear" w:color="auto" w:fill="auto"/>
        <w:tabs>
          <w:tab w:val="left" w:pos="580"/>
        </w:tabs>
        <w:spacing w:before="0" w:line="398" w:lineRule="exact"/>
        <w:ind w:firstLine="308"/>
      </w:pPr>
      <w:r>
        <w:rPr>
          <w:lang w:val="en-US" w:eastAsia="en-US" w:bidi="en-US"/>
        </w:rPr>
        <w:t>Mfd</w:t>
      </w:r>
      <w:r>
        <w:rPr>
          <w:lang w:eastAsia="en-US" w:bidi="en-US"/>
        </w:rPr>
        <w:t xml:space="preserve"> </w:t>
      </w:r>
      <w:r>
        <w:t>- максимальное число зависимостей у файла исходного кода;</w:t>
      </w:r>
    </w:p>
    <w:p>
      <w:pPr>
        <w:pStyle w:val="18"/>
        <w:numPr>
          <w:ilvl w:val="0"/>
          <w:numId w:val="7"/>
        </w:numPr>
        <w:shd w:val="clear" w:color="auto" w:fill="auto"/>
        <w:tabs>
          <w:tab w:val="left" w:pos="582"/>
        </w:tabs>
        <w:spacing w:before="0" w:line="398" w:lineRule="exact"/>
        <w:ind w:firstLine="308"/>
      </w:pPr>
      <w:r>
        <w:rPr>
          <w:lang w:val="en-US" w:eastAsia="en-US" w:bidi="en-US"/>
        </w:rPr>
        <w:t>Mfr</w:t>
      </w:r>
      <w:r>
        <w:rPr>
          <w:lang w:eastAsia="en-US" w:bidi="en-US"/>
        </w:rPr>
        <w:t xml:space="preserve"> </w:t>
      </w:r>
      <w:r>
        <w:t>- максимальное число реализуемых требований в одном файле.</w:t>
      </w:r>
    </w:p>
    <w:p>
      <w:pPr>
        <w:pStyle w:val="18"/>
        <w:shd w:val="clear" w:color="auto" w:fill="auto"/>
        <w:spacing w:before="0" w:after="2936" w:line="240" w:lineRule="exact"/>
        <w:ind w:firstLine="308"/>
      </w:pPr>
      <w:r>
        <w:t>Диаграмма работы выполненной программной реализации приведена на рисунке 4.</w:t>
      </w:r>
    </w:p>
    <w:p>
      <w:pPr>
        <w:pStyle w:val="18"/>
        <w:shd w:val="clear" w:color="auto" w:fill="auto"/>
        <w:spacing w:before="0" w:line="170" w:lineRule="exact"/>
        <w:ind w:left="3420" w:firstLine="0"/>
        <w:jc w:val="left"/>
      </w:pPr>
      <w:r>
        <w:t>7</w:t>
      </w:r>
      <w:r>
        <w:br w:type="page"/>
      </w:r>
    </w:p>
    <w:p>
      <w:pPr>
        <w:pStyle w:val="16"/>
        <w:keepNext/>
        <w:keepLines/>
        <w:shd w:val="clear" w:color="auto" w:fill="auto"/>
        <w:spacing w:after="202" w:line="260" w:lineRule="exact"/>
        <w:ind w:firstLine="31"/>
        <w:jc w:val="left"/>
      </w:pPr>
      <w:r>
        <w:pict>
          <v:shape id="_x0000_s2065" o:spid="_x0000_s2065" o:spt="202" type="#_x0000_t202" style="position:absolute;left:0pt;margin-left:8.05pt;margin-top:1.1pt;height:16.2pt;width:27.35pt;mso-position-horizontal-relative:margin;mso-position-vertical-relative:margin;mso-wrap-distance-bottom:0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62"/>
                    <w:shd w:val="clear" w:color="auto" w:fill="auto"/>
                    <w:ind w:firstLine="0"/>
                  </w:pPr>
                  <w:r>
                    <w:rPr>
                      <w:rStyle w:val="37"/>
                    </w:rPr>
                    <w:t>Главный</w:t>
                  </w:r>
                </w:p>
                <w:p>
                  <w:pPr>
                    <w:pStyle w:val="62"/>
                    <w:shd w:val="clear" w:color="auto" w:fill="auto"/>
                    <w:ind w:firstLine="0"/>
                  </w:pPr>
                  <w:r>
                    <w:rPr>
                      <w:rStyle w:val="37"/>
                    </w:rPr>
                    <w:t>модуль</w:t>
                  </w:r>
                </w:p>
                <w:p>
                  <w:pPr>
                    <w:pStyle w:val="62"/>
                    <w:shd w:val="clear" w:color="auto" w:fill="auto"/>
                    <w:ind w:firstLine="63"/>
                    <w:jc w:val="left"/>
                  </w:pPr>
                  <w:r>
                    <w:rPr>
                      <w:rStyle w:val="37"/>
                    </w:rPr>
                    <w:t>программы</w:t>
                  </w:r>
                </w:p>
              </w:txbxContent>
            </v:textbox>
            <w10:wrap type="topAndBottom"/>
          </v:shape>
        </w:pict>
      </w:r>
      <w:r>
        <w:pict>
          <v:shape id="_x0000_s2064" o:spid="_x0000_s2064" o:spt="202" type="#_x0000_t202" style="position:absolute;left:0pt;margin-left:39.45pt;margin-top:-0.25pt;height:16.2pt;width:36.35pt;mso-position-horizontal-relative:margin;mso-position-vertical-relative:margin;mso-wrap-distance-bottom:0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62"/>
                    <w:shd w:val="clear" w:color="auto" w:fill="auto"/>
                    <w:ind w:firstLine="179"/>
                    <w:jc w:val="left"/>
                  </w:pPr>
                  <w:r>
                    <w:rPr>
                      <w:rStyle w:val="37"/>
                    </w:rPr>
                    <w:t xml:space="preserve">Запрос - реализации -&gt; коллекции </w:t>
                  </w:r>
                  <w:r>
                    <w:rPr>
                      <w:rStyle w:val="37"/>
                      <w:lang w:val="en-US" w:eastAsia="en-US" w:bidi="en-US"/>
                    </w:rPr>
                    <w:t>Set</w:t>
                  </w:r>
                </w:p>
              </w:txbxContent>
            </v:textbox>
            <w10:wrap type="topAndBottom"/>
          </v:shape>
        </w:pict>
      </w:r>
      <w:r>
        <w:pict>
          <v:shape id="_x0000_s2063" o:spid="_x0000_s2063" o:spt="202" type="#_x0000_t202" style="position:absolute;left:0pt;margin-left:81.6pt;margin-top:0.2pt;height:35.4pt;width:26.45pt;mso-position-horizontal-relative:margin;mso-position-vertical-relative:margin;mso-wrap-distance-bottom:0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62"/>
                    <w:pBdr>
                      <w:top w:val="single" w:color="auto" w:sz="4" w:space="1"/>
                      <w:left w:val="single" w:color="auto" w:sz="4" w:space="4"/>
                      <w:bottom w:val="single" w:color="auto" w:sz="4" w:space="1"/>
                      <w:right w:val="single" w:color="auto" w:sz="4" w:space="4"/>
                    </w:pBdr>
                    <w:shd w:val="clear" w:color="auto" w:fill="auto"/>
                    <w:ind w:left="20" w:firstLine="0"/>
                    <w:jc w:val="center"/>
                  </w:pPr>
                  <w:r>
                    <w:rPr>
                      <w:rStyle w:val="37"/>
                    </w:rPr>
                    <w:t>Модуль</w:t>
                  </w:r>
                </w:p>
                <w:p>
                  <w:pPr>
                    <w:pStyle w:val="62"/>
                    <w:pBdr>
                      <w:top w:val="single" w:color="auto" w:sz="4" w:space="1"/>
                      <w:left w:val="single" w:color="auto" w:sz="4" w:space="4"/>
                      <w:bottom w:val="single" w:color="auto" w:sz="4" w:space="1"/>
                      <w:right w:val="single" w:color="auto" w:sz="4" w:space="4"/>
                    </w:pBdr>
                    <w:shd w:val="clear" w:color="auto" w:fill="auto"/>
                    <w:ind w:left="20" w:firstLine="0"/>
                    <w:jc w:val="center"/>
                  </w:pPr>
                  <w:r>
                    <w:rPr>
                      <w:rStyle w:val="37"/>
                    </w:rPr>
                    <w:t>опре-</w:t>
                  </w:r>
                </w:p>
                <w:p>
                  <w:pPr>
                    <w:pStyle w:val="62"/>
                    <w:pBdr>
                      <w:top w:val="single" w:color="auto" w:sz="4" w:space="1"/>
                      <w:left w:val="single" w:color="auto" w:sz="4" w:space="4"/>
                      <w:bottom w:val="single" w:color="auto" w:sz="4" w:space="1"/>
                      <w:right w:val="single" w:color="auto" w:sz="4" w:space="4"/>
                    </w:pBdr>
                    <w:shd w:val="clear" w:color="auto" w:fill="auto"/>
                    <w:ind w:left="20" w:firstLine="0"/>
                    <w:jc w:val="center"/>
                  </w:pPr>
                  <w:r>
                    <w:rPr>
                      <w:rStyle w:val="37"/>
                    </w:rPr>
                    <w:t>деления</w:t>
                  </w:r>
                </w:p>
                <w:p>
                  <w:pPr>
                    <w:pStyle w:val="62"/>
                    <w:pBdr>
                      <w:top w:val="single" w:color="auto" w:sz="4" w:space="1"/>
                      <w:left w:val="single" w:color="auto" w:sz="4" w:space="4"/>
                      <w:bottom w:val="single" w:color="auto" w:sz="4" w:space="1"/>
                      <w:right w:val="single" w:color="auto" w:sz="4" w:space="4"/>
                    </w:pBdr>
                    <w:shd w:val="clear" w:color="auto" w:fill="auto"/>
                    <w:ind w:left="20" w:firstLine="0"/>
                    <w:jc w:val="center"/>
                  </w:pPr>
                  <w:r>
                    <w:rPr>
                      <w:rStyle w:val="37"/>
                    </w:rPr>
                    <w:t>реализации</w:t>
                  </w:r>
                </w:p>
                <w:p>
                  <w:pPr>
                    <w:pStyle w:val="62"/>
                    <w:pBdr>
                      <w:top w:val="single" w:color="auto" w:sz="4" w:space="1"/>
                      <w:left w:val="single" w:color="auto" w:sz="4" w:space="4"/>
                      <w:bottom w:val="single" w:color="auto" w:sz="4" w:space="1"/>
                      <w:right w:val="single" w:color="auto" w:sz="4" w:space="4"/>
                    </w:pBdr>
                    <w:shd w:val="clear" w:color="auto" w:fill="auto"/>
                    <w:ind w:left="20" w:firstLine="0"/>
                    <w:jc w:val="center"/>
                  </w:pPr>
                  <w:r>
                    <w:rPr>
                      <w:rStyle w:val="37"/>
                    </w:rPr>
                    <w:t>коллекции</w:t>
                  </w:r>
                </w:p>
                <w:p>
                  <w:pPr>
                    <w:pStyle w:val="62"/>
                    <w:pBdr>
                      <w:top w:val="single" w:color="auto" w:sz="4" w:space="1"/>
                      <w:left w:val="single" w:color="auto" w:sz="4" w:space="4"/>
                      <w:bottom w:val="single" w:color="auto" w:sz="4" w:space="1"/>
                      <w:right w:val="single" w:color="auto" w:sz="4" w:space="4"/>
                    </w:pBdr>
                    <w:shd w:val="clear" w:color="auto" w:fill="auto"/>
                    <w:ind w:left="20" w:firstLine="0"/>
                    <w:jc w:val="center"/>
                  </w:pPr>
                  <w:r>
                    <w:rPr>
                      <w:rStyle w:val="37"/>
                      <w:lang w:val="en-US" w:eastAsia="en-US" w:bidi="en-US"/>
                    </w:rPr>
                    <w:t>Set</w:t>
                  </w:r>
                </w:p>
              </w:txbxContent>
            </v:textbox>
            <w10:wrap type="topAndBottom"/>
          </v:shape>
        </w:pict>
      </w:r>
      <w:r>
        <w:pict>
          <v:shape id="_x0000_s2062" o:spid="_x0000_s2062" o:spt="202" type="#_x0000_t202" style="position:absolute;left:0pt;margin-left:40.35pt;margin-top:25.8pt;height:10.8pt;width:37.25pt;mso-position-horizontal-relative:margin;mso-position-vertical-relative:margin;mso-wrap-distance-bottom:0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39"/>
                    <w:shd w:val="clear" w:color="auto" w:fill="auto"/>
                  </w:pPr>
                  <w:r>
                    <w:t xml:space="preserve">Реализация * коллекции </w:t>
                  </w:r>
                  <w:r>
                    <w:rPr>
                      <w:lang w:val="en-US" w:eastAsia="en-US" w:bidi="en-US"/>
                    </w:rPr>
                    <w:t>Set’</w:t>
                  </w:r>
                </w:p>
              </w:txbxContent>
            </v:textbox>
            <w10:wrap type="topAndBottom"/>
          </v:shape>
        </w:pict>
      </w:r>
      <w:r>
        <w:pict>
          <v:shape id="_x0000_s2061" o:spid="_x0000_s2061" o:spt="202" type="#_x0000_t202" style="position:absolute;left:0pt;margin-left:329.9pt;margin-top:170.9pt;height:21.6pt;width:18.6pt;mso-position-horizontal-relative:margin;mso-position-vertical-relative:margin;mso-wrap-distance-bottom:0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39"/>
                    <w:shd w:val="clear" w:color="auto" w:fill="auto"/>
                    <w:ind w:firstLine="37"/>
                    <w:jc w:val="both"/>
                  </w:pPr>
                  <w:r>
                    <w:t>Модуль поиска цикла в графе</w:t>
                  </w:r>
                </w:p>
              </w:txbxContent>
            </v:textbox>
            <w10:wrap type="topAndBottom"/>
          </v:shape>
        </w:pict>
      </w:r>
      <w:r>
        <w:pict>
          <v:shape id="_x0000_s2060" o:spid="_x0000_s2060" o:spt="202" type="#_x0000_t202" style="position:absolute;left:0pt;margin-left:41pt;margin-top:336.25pt;height:8.5pt;width:280.15pt;mso-position-horizontal-relative:margin;mso-position-vertical-relative:margin;mso-wrap-distance-bottom:0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32"/>
                    <w:shd w:val="clear" w:color="auto" w:fill="auto"/>
                    <w:spacing w:line="170" w:lineRule="exact"/>
                    <w:ind w:firstLine="27"/>
                  </w:pPr>
                  <w:r>
                    <w:rPr>
                      <w:rStyle w:val="14"/>
                    </w:rPr>
                    <w:t>Рис. 4: Диаграмма работы выполненной программной реализации</w:t>
                  </w:r>
                </w:p>
              </w:txbxContent>
            </v:textbox>
            <w10:wrap type="topAndBottom"/>
          </v:shape>
        </w:pict>
      </w:r>
      <w:r>
        <w:pict>
          <v:shape id="_x0000_s2059" o:spid="_x0000_s2059" o:spt="75" type="#_x0000_t75" style="position:absolute;left:0pt;margin-left:38.55pt;margin-top:45.1pt;height:281.3pt;width:283.2pt;mso-position-horizontal-relative:margin;mso-position-vertical-relative:margin;mso-wrap-distance-bottom:0pt;mso-wrap-distance-top:0pt;z-index:-251656192;mso-width-relative:page;mso-height-relative:page;" filled="f" o:preferrelative="t" stroked="f" coordsize="21600,21600">
            <v:path/>
            <v:fill on="f" focussize="0,0"/>
            <v:stroke on="f" joinstyle="miter"/>
            <v:imagedata r:id="rId19" o:title="image7"/>
            <o:lock v:ext="edit" aspectratio="t"/>
            <w10:wrap type="topAndBottom"/>
          </v:shape>
        </w:pict>
      </w:r>
      <w:bookmarkStart w:id="6" w:name="bookmark6"/>
      <w:r>
        <w:t>Эксперименты и обсуждение</w:t>
      </w:r>
      <w:bookmarkEnd w:id="6"/>
    </w:p>
    <w:p>
      <w:pPr>
        <w:pStyle w:val="18"/>
        <w:shd w:val="clear" w:color="auto" w:fill="auto"/>
        <w:spacing w:before="0"/>
        <w:ind w:firstLine="341"/>
      </w:pPr>
      <w:r>
        <w:t>В целях проверки работоспособности программной реализации описанной модели проводилась серия экспериментов. В качестве входных данных использовались различные комбин</w:t>
      </w:r>
      <w:r>
        <w:rPr>
          <w:rStyle w:val="52"/>
        </w:rPr>
        <w:t>ации</w:t>
      </w:r>
      <w:r>
        <w:t xml:space="preserve"> значений параметров для модуля генерации исходных данных.</w:t>
      </w:r>
    </w:p>
    <w:p>
      <w:pPr>
        <w:pStyle w:val="18"/>
        <w:shd w:val="clear" w:color="auto" w:fill="auto"/>
        <w:spacing w:before="0"/>
        <w:ind w:firstLine="341"/>
      </w:pPr>
      <w:r>
        <w:t>Характеристики оборудования, используемого для проведения экспериментов:</w:t>
      </w:r>
    </w:p>
    <w:p>
      <w:pPr>
        <w:pStyle w:val="18"/>
        <w:numPr>
          <w:ilvl w:val="0"/>
          <w:numId w:val="5"/>
        </w:numPr>
        <w:shd w:val="clear" w:color="auto" w:fill="auto"/>
        <w:tabs>
          <w:tab w:val="left" w:pos="581"/>
        </w:tabs>
        <w:spacing w:before="0" w:line="372" w:lineRule="exact"/>
        <w:ind w:firstLine="341"/>
      </w:pPr>
      <w:r>
        <w:t xml:space="preserve">операционная система - </w:t>
      </w:r>
      <w:r>
        <w:rPr>
          <w:lang w:val="en-US" w:eastAsia="en-US" w:bidi="en-US"/>
        </w:rPr>
        <w:t xml:space="preserve">Ubuntu </w:t>
      </w:r>
      <w:r>
        <w:t>23.04;</w:t>
      </w:r>
    </w:p>
    <w:p>
      <w:pPr>
        <w:pStyle w:val="18"/>
        <w:numPr>
          <w:ilvl w:val="0"/>
          <w:numId w:val="5"/>
        </w:numPr>
        <w:shd w:val="clear" w:color="auto" w:fill="auto"/>
        <w:tabs>
          <w:tab w:val="left" w:pos="581"/>
        </w:tabs>
        <w:spacing w:before="0" w:line="372" w:lineRule="exact"/>
        <w:ind w:firstLine="341"/>
      </w:pPr>
      <w:r>
        <w:t xml:space="preserve">процессор - 2-ядерный процессор </w:t>
      </w:r>
      <w:r>
        <w:rPr>
          <w:lang w:val="en-US" w:eastAsia="en-US" w:bidi="en-US"/>
        </w:rPr>
        <w:t>Intel</w:t>
      </w:r>
      <w:r>
        <w:rPr>
          <w:lang w:val="ru-RU" w:eastAsia="en-US" w:bidi="en-US"/>
        </w:rPr>
        <w:t xml:space="preserve"> </w:t>
      </w:r>
      <w:r>
        <w:rPr>
          <w:lang w:val="en-US" w:eastAsia="en-US" w:bidi="en-US"/>
        </w:rPr>
        <w:t>Core</w:t>
      </w:r>
      <w:r>
        <w:rPr>
          <w:lang w:val="ru-RU" w:eastAsia="en-US" w:bidi="en-US"/>
        </w:rPr>
        <w:t xml:space="preserve"> </w:t>
      </w:r>
      <w:r>
        <w:rPr>
          <w:lang w:val="en-US" w:eastAsia="en-US" w:bidi="en-US"/>
        </w:rPr>
        <w:t>i</w:t>
      </w:r>
      <w:r>
        <w:rPr>
          <w:lang w:val="ru-RU" w:eastAsia="en-US" w:bidi="en-US"/>
        </w:rPr>
        <w:t xml:space="preserve">5 </w:t>
      </w:r>
      <w:r>
        <w:t xml:space="preserve">с тактовой частотой 1,8 </w:t>
      </w:r>
      <w:r>
        <w:rPr>
          <w:lang w:val="en-US" w:eastAsia="en-US" w:bidi="en-US"/>
        </w:rPr>
        <w:t>GHz</w:t>
      </w:r>
      <w:r>
        <w:rPr>
          <w:lang w:val="ru-RU" w:eastAsia="en-US" w:bidi="en-US"/>
        </w:rPr>
        <w:t>;</w:t>
      </w:r>
    </w:p>
    <w:p>
      <w:pPr>
        <w:pStyle w:val="18"/>
        <w:numPr>
          <w:ilvl w:val="0"/>
          <w:numId w:val="5"/>
        </w:numPr>
        <w:shd w:val="clear" w:color="auto" w:fill="auto"/>
        <w:tabs>
          <w:tab w:val="left" w:pos="581"/>
        </w:tabs>
        <w:spacing w:before="0" w:line="372" w:lineRule="exact"/>
        <w:ind w:firstLine="341"/>
      </w:pPr>
      <w:r>
        <w:t>объем ОЗУ - 8 ГБ.</w:t>
      </w:r>
    </w:p>
    <w:p>
      <w:pPr>
        <w:pStyle w:val="18"/>
        <w:shd w:val="clear" w:color="auto" w:fill="auto"/>
        <w:spacing w:before="0" w:after="342" w:line="242" w:lineRule="exact"/>
        <w:ind w:firstLine="341"/>
      </w:pPr>
      <w:r>
        <w:t xml:space="preserve">В таблицах 3-5 приведены сведения о среднем времени выполнения операций в экспериментах по преобразованию </w:t>
      </w:r>
      <w:r>
        <w:rPr>
          <w:rStyle w:val="19"/>
        </w:rPr>
        <w:t>G</w:t>
      </w:r>
      <w:r>
        <w:rPr>
          <w:lang w:val="ru-RU" w:eastAsia="en-US" w:bidi="en-US"/>
        </w:rPr>
        <w:t xml:space="preserve"> </w:t>
      </w:r>
      <w:r>
        <w:t xml:space="preserve">в </w:t>
      </w:r>
      <w:r>
        <w:rPr>
          <w:rStyle w:val="19"/>
        </w:rPr>
        <w:t>G</w:t>
      </w:r>
      <w:r>
        <w:rPr>
          <w:rStyle w:val="19"/>
          <w:lang w:val="ru-RU"/>
        </w:rPr>
        <w:t>'</w:t>
      </w:r>
      <w:r>
        <w:rPr>
          <w:rStyle w:val="19"/>
          <w:lang w:val="ru-RU" w:eastAsia="ru-RU" w:bidi="ru-RU"/>
        </w:rPr>
        <w:t>,</w:t>
      </w:r>
      <w:r>
        <w:t xml:space="preserve"> которые были выполнены по 1000 раз</w:t>
      </w:r>
    </w:p>
    <w:p>
      <w:pPr>
        <w:pStyle w:val="54"/>
        <w:shd w:val="clear" w:color="auto" w:fill="auto"/>
        <w:spacing w:before="0" w:line="190" w:lineRule="exact"/>
        <w:ind w:left="3420"/>
      </w:pPr>
      <w:r>
        <w:t>8</w:t>
      </w:r>
      <w:r>
        <w:br w:type="page"/>
      </w:r>
    </w:p>
    <w:p>
      <w:pPr>
        <w:pStyle w:val="18"/>
        <w:shd w:val="clear" w:color="auto" w:fill="auto"/>
        <w:spacing w:before="0" w:line="240" w:lineRule="exact"/>
        <w:ind w:firstLine="21"/>
      </w:pPr>
      <w:r>
        <w:t xml:space="preserve">каждый при заданных параметрах генератора исходных данных для следующих реализаций коллекции </w:t>
      </w:r>
      <w:r>
        <w:rPr>
          <w:lang w:val="en-US" w:eastAsia="en-US" w:bidi="en-US"/>
        </w:rPr>
        <w:t>Set</w:t>
      </w:r>
      <w:r>
        <w:rPr>
          <w:lang w:val="ru-RU" w:eastAsia="en-US" w:bidi="en-US"/>
        </w:rPr>
        <w:t>:</w:t>
      </w:r>
    </w:p>
    <w:p>
      <w:pPr>
        <w:pStyle w:val="18"/>
        <w:numPr>
          <w:ilvl w:val="0"/>
          <w:numId w:val="8"/>
        </w:numPr>
        <w:shd w:val="clear" w:color="auto" w:fill="auto"/>
        <w:tabs>
          <w:tab w:val="left" w:pos="601"/>
        </w:tabs>
        <w:spacing w:before="0" w:line="398" w:lineRule="exact"/>
        <w:ind w:firstLine="300"/>
      </w:pPr>
      <w:r>
        <w:rPr>
          <w:lang w:val="en-US" w:eastAsia="en-US" w:bidi="en-US"/>
        </w:rPr>
        <w:t xml:space="preserve">HashSet </w:t>
      </w:r>
      <w:r>
        <w:t>- таблица 3;</w:t>
      </w:r>
    </w:p>
    <w:p>
      <w:pPr>
        <w:pStyle w:val="18"/>
        <w:numPr>
          <w:ilvl w:val="0"/>
          <w:numId w:val="8"/>
        </w:numPr>
        <w:shd w:val="clear" w:color="auto" w:fill="auto"/>
        <w:tabs>
          <w:tab w:val="left" w:pos="617"/>
        </w:tabs>
        <w:spacing w:before="0" w:line="398" w:lineRule="exact"/>
        <w:ind w:firstLine="300"/>
      </w:pPr>
      <w:r>
        <w:rPr>
          <w:lang w:val="en-US" w:eastAsia="en-US" w:bidi="en-US"/>
        </w:rPr>
        <w:t xml:space="preserve">LinkedHashSet </w:t>
      </w:r>
      <w:r>
        <w:t>- таблица 4;</w:t>
      </w:r>
    </w:p>
    <w:p>
      <w:pPr>
        <w:pStyle w:val="18"/>
        <w:numPr>
          <w:ilvl w:val="0"/>
          <w:numId w:val="8"/>
        </w:numPr>
        <w:shd w:val="clear" w:color="auto" w:fill="auto"/>
        <w:tabs>
          <w:tab w:val="left" w:pos="617"/>
        </w:tabs>
        <w:spacing w:before="0" w:line="398" w:lineRule="exact"/>
        <w:ind w:firstLine="300"/>
      </w:pPr>
      <w:r>
        <w:rPr>
          <w:lang w:val="en-US" w:eastAsia="en-US" w:bidi="en-US"/>
        </w:rPr>
        <w:t xml:space="preserve">TreeSet </w:t>
      </w:r>
      <w:r>
        <w:t>- таблица 5.</w:t>
      </w:r>
    </w:p>
    <w:p>
      <w:pPr>
        <w:pStyle w:val="18"/>
        <w:shd w:val="clear" w:color="auto" w:fill="auto"/>
        <w:spacing w:before="0" w:line="240" w:lineRule="exact"/>
        <w:ind w:firstLine="300"/>
      </w:pPr>
      <w:r>
        <w:t>На рисунках 5 и 6 приводится графическая интерпретация результатов экспериментов при работе с числом файлов исходного кода в 100 и 1000 единиц соответтвенно.</w:t>
      </w:r>
    </w:p>
    <w:p>
      <w:pPr>
        <w:pStyle w:val="23"/>
        <w:framePr w:w="4862" w:wrap="notBeside" w:vAnchor="text" w:hAnchor="text" w:xAlign="center" w:y="1"/>
        <w:shd w:val="clear" w:color="auto" w:fill="auto"/>
        <w:spacing w:line="170" w:lineRule="exact"/>
        <w:ind w:firstLine="0"/>
      </w:pPr>
      <w:r>
        <w:t xml:space="preserve">Таблица 3: Результаты работы программной реализации с применением </w:t>
      </w:r>
      <w:r>
        <w:rPr>
          <w:lang w:val="en-US" w:eastAsia="en-US" w:bidi="en-US"/>
        </w:rPr>
        <w:t>HashSet</w:t>
      </w:r>
    </w:p>
    <w:tbl>
      <w:tblPr>
        <w:tblStyle w:val="3"/>
        <w:tblW w:w="0" w:type="auto"/>
        <w:jc w:val="center"/>
        <w:tblLayout w:type="fixed"/>
        <w:tblCellMar>
          <w:top w:w="0" w:type="dxa"/>
          <w:left w:w="10" w:type="dxa"/>
          <w:bottom w:w="0" w:type="dxa"/>
          <w:right w:w="10" w:type="dxa"/>
        </w:tblCellMar>
      </w:tblPr>
      <w:tblGrid>
        <w:gridCol w:w="451"/>
        <w:gridCol w:w="648"/>
        <w:gridCol w:w="643"/>
        <w:gridCol w:w="614"/>
        <w:gridCol w:w="586"/>
        <w:gridCol w:w="1920"/>
      </w:tblGrid>
      <w:tr>
        <w:tblPrEx>
          <w:tblCellMar>
            <w:top w:w="0" w:type="dxa"/>
            <w:left w:w="10" w:type="dxa"/>
            <w:bottom w:w="0" w:type="dxa"/>
            <w:right w:w="10" w:type="dxa"/>
          </w:tblCellMar>
        </w:tblPrEx>
        <w:trPr>
          <w:trHeight w:val="254"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w:t>
            </w:r>
          </w:p>
        </w:tc>
        <w:tc>
          <w:tcPr>
            <w:tcW w:w="648"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6"/>
              <w:jc w:val="left"/>
            </w:pPr>
            <w:r>
              <w:rPr>
                <w:rStyle w:val="25"/>
                <w:lang w:val="en-US" w:eastAsia="en-US" w:bidi="en-US"/>
              </w:rPr>
              <w:t>Fc</w:t>
            </w:r>
          </w:p>
        </w:tc>
        <w:tc>
          <w:tcPr>
            <w:tcW w:w="643"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7"/>
              <w:jc w:val="left"/>
            </w:pPr>
            <w:r>
              <w:rPr>
                <w:rStyle w:val="25"/>
                <w:lang w:val="en-US" w:eastAsia="en-US" w:bidi="en-US"/>
              </w:rPr>
              <w:t>Rc</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Mfd</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Mfr</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Среднее время, мс</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1</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42</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2</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52</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3</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firstLine="0"/>
              <w:jc w:val="center"/>
            </w:pPr>
            <w:r>
              <w:rPr>
                <w:rStyle w:val="25"/>
              </w:rPr>
              <w:t>60</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4</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41</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5</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57</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6</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77</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7</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63</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8</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65</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9</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7830</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10</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7402</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11</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8364</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12</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8163</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13</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6932</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14</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6807</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firstLine="9"/>
              <w:jc w:val="left"/>
            </w:pPr>
            <w:r>
              <w:rPr>
                <w:rStyle w:val="25"/>
              </w:rPr>
              <w:t>15</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8191</w:t>
            </w:r>
          </w:p>
        </w:tc>
      </w:tr>
      <w:tr>
        <w:tblPrEx>
          <w:tblCellMar>
            <w:top w:w="0" w:type="dxa"/>
            <w:left w:w="10" w:type="dxa"/>
            <w:bottom w:w="0" w:type="dxa"/>
            <w:right w:w="10" w:type="dxa"/>
          </w:tblCellMar>
        </w:tblPrEx>
        <w:trPr>
          <w:trHeight w:val="254" w:hRule="exact"/>
          <w:jc w:val="center"/>
        </w:trPr>
        <w:tc>
          <w:tcPr>
            <w:tcW w:w="451"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firstLine="9"/>
              <w:jc w:val="left"/>
            </w:pPr>
            <w:r>
              <w:rPr>
                <w:rStyle w:val="25"/>
              </w:rPr>
              <w:t>16</w:t>
            </w:r>
          </w:p>
        </w:tc>
        <w:tc>
          <w:tcPr>
            <w:tcW w:w="648"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7"/>
              <w:jc w:val="left"/>
            </w:pPr>
            <w:r>
              <w:rPr>
                <w:rStyle w:val="25"/>
              </w:rPr>
              <w:t>1000</w:t>
            </w:r>
          </w:p>
        </w:tc>
        <w:tc>
          <w:tcPr>
            <w:tcW w:w="614" w:type="dxa"/>
            <w:tcBorders>
              <w:top w:val="single" w:color="auto" w:sz="4" w:space="0"/>
              <w:left w:val="single" w:color="auto" w:sz="4" w:space="0"/>
              <w:bottom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bottom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bottom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8496</w:t>
            </w:r>
          </w:p>
        </w:tc>
      </w:tr>
    </w:tbl>
    <w:p>
      <w:pPr>
        <w:framePr w:w="4862" w:wrap="notBeside" w:vAnchor="text" w:hAnchor="text" w:xAlign="center" w:y="1"/>
        <w:rPr>
          <w:sz w:val="2"/>
          <w:szCs w:val="2"/>
        </w:rPr>
      </w:pPr>
    </w:p>
    <w:p>
      <w:pPr>
        <w:spacing w:line="420" w:lineRule="exact"/>
      </w:pPr>
    </w:p>
    <w:p>
      <w:pPr>
        <w:pStyle w:val="23"/>
        <w:framePr w:w="4862" w:wrap="notBeside" w:vAnchor="text" w:hAnchor="text" w:xAlign="center" w:y="1"/>
        <w:shd w:val="clear" w:color="auto" w:fill="auto"/>
        <w:spacing w:line="240" w:lineRule="exact"/>
        <w:ind w:firstLine="0"/>
        <w:jc w:val="both"/>
      </w:pPr>
      <w:r>
        <w:t xml:space="preserve">Таблица 4: Результаты работы программной реализации с применением </w:t>
      </w:r>
      <w:r>
        <w:rPr>
          <w:lang w:val="en-US" w:eastAsia="en-US" w:bidi="en-US"/>
        </w:rPr>
        <w:t>LinkedHashSet</w:t>
      </w:r>
    </w:p>
    <w:tbl>
      <w:tblPr>
        <w:tblStyle w:val="3"/>
        <w:tblW w:w="0" w:type="auto"/>
        <w:jc w:val="center"/>
        <w:tblLayout w:type="fixed"/>
        <w:tblCellMar>
          <w:top w:w="0" w:type="dxa"/>
          <w:left w:w="10" w:type="dxa"/>
          <w:bottom w:w="0" w:type="dxa"/>
          <w:right w:w="10" w:type="dxa"/>
        </w:tblCellMar>
      </w:tblPr>
      <w:tblGrid>
        <w:gridCol w:w="451"/>
        <w:gridCol w:w="648"/>
        <w:gridCol w:w="643"/>
        <w:gridCol w:w="614"/>
        <w:gridCol w:w="586"/>
        <w:gridCol w:w="1920"/>
      </w:tblGrid>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0"/>
              <w:jc w:val="left"/>
            </w:pPr>
            <w:r>
              <w:rPr>
                <w:rStyle w:val="25"/>
              </w:rPr>
              <w:t>Л*</w:t>
            </w:r>
          </w:p>
        </w:tc>
        <w:tc>
          <w:tcPr>
            <w:tcW w:w="648"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00" w:hanging="2"/>
              <w:jc w:val="left"/>
            </w:pPr>
            <w:r>
              <w:rPr>
                <w:rStyle w:val="25"/>
                <w:lang w:val="en-US" w:eastAsia="en-US" w:bidi="en-US"/>
              </w:rPr>
              <w:t>Fc</w:t>
            </w:r>
          </w:p>
        </w:tc>
        <w:tc>
          <w:tcPr>
            <w:tcW w:w="643"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Rc</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127"/>
              <w:jc w:val="left"/>
            </w:pPr>
            <w:r>
              <w:rPr>
                <w:rStyle w:val="25"/>
                <w:lang w:val="en-US" w:eastAsia="en-US" w:bidi="en-US"/>
              </w:rPr>
              <w:t>Mfd</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Mfr</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Среднее время, мс</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firstLine="0"/>
              <w:jc w:val="left"/>
            </w:pPr>
            <w:r>
              <w:rPr>
                <w:rStyle w:val="25"/>
              </w:rPr>
              <w:t>1</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37</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firstLine="0"/>
              <w:jc w:val="left"/>
            </w:pPr>
            <w:r>
              <w:rPr>
                <w:rStyle w:val="25"/>
              </w:rPr>
              <w:t>2</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52</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0"/>
              <w:jc w:val="left"/>
            </w:pPr>
            <w:r>
              <w:rPr>
                <w:rStyle w:val="25"/>
              </w:rPr>
              <w:t>3</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40</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0"/>
              <w:jc w:val="left"/>
            </w:pPr>
            <w:r>
              <w:rPr>
                <w:rStyle w:val="25"/>
              </w:rPr>
              <w:t>4</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29</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0"/>
              <w:jc w:val="left"/>
            </w:pPr>
            <w:r>
              <w:rPr>
                <w:rStyle w:val="25"/>
              </w:rPr>
              <w:t>5</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88</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firstLine="0"/>
              <w:jc w:val="left"/>
            </w:pPr>
            <w:r>
              <w:rPr>
                <w:rStyle w:val="25"/>
              </w:rPr>
              <w:t>6</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48</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firstLine="0"/>
              <w:jc w:val="left"/>
            </w:pPr>
            <w:r>
              <w:rPr>
                <w:rStyle w:val="25"/>
              </w:rPr>
              <w:t>7</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52</w:t>
            </w:r>
          </w:p>
        </w:tc>
      </w:tr>
      <w:tr>
        <w:tblPrEx>
          <w:tblCellMar>
            <w:top w:w="0" w:type="dxa"/>
            <w:left w:w="10" w:type="dxa"/>
            <w:bottom w:w="0" w:type="dxa"/>
            <w:right w:w="10" w:type="dxa"/>
          </w:tblCellMar>
        </w:tblPrEx>
        <w:trPr>
          <w:trHeight w:val="254" w:hRule="exact"/>
          <w:jc w:val="center"/>
        </w:trPr>
        <w:tc>
          <w:tcPr>
            <w:tcW w:w="451"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firstLine="0"/>
              <w:jc w:val="left"/>
            </w:pPr>
            <w:r>
              <w:rPr>
                <w:rStyle w:val="25"/>
              </w:rPr>
              <w:t>8</w:t>
            </w:r>
          </w:p>
        </w:tc>
        <w:tc>
          <w:tcPr>
            <w:tcW w:w="648"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00" w:hanging="2"/>
              <w:jc w:val="left"/>
            </w:pPr>
            <w:r>
              <w:rPr>
                <w:rStyle w:val="25"/>
              </w:rPr>
              <w:t>100</w:t>
            </w:r>
          </w:p>
        </w:tc>
        <w:tc>
          <w:tcPr>
            <w:tcW w:w="643"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1000</w:t>
            </w:r>
          </w:p>
        </w:tc>
        <w:tc>
          <w:tcPr>
            <w:tcW w:w="614" w:type="dxa"/>
            <w:tcBorders>
              <w:top w:val="single" w:color="auto" w:sz="4" w:space="0"/>
              <w:left w:val="single" w:color="auto" w:sz="4" w:space="0"/>
              <w:bottom w:val="single" w:color="auto" w:sz="4" w:space="0"/>
            </w:tcBorders>
            <w:shd w:val="clear" w:color="auto" w:fill="FFFFFF"/>
          </w:tcPr>
          <w:p>
            <w:pPr>
              <w:pStyle w:val="18"/>
              <w:framePr w:w="4862" w:wrap="notBeside" w:vAnchor="text" w:hAnchor="text" w:xAlign="center" w:y="1"/>
              <w:shd w:val="clear" w:color="auto" w:fill="auto"/>
              <w:spacing w:before="0" w:line="170" w:lineRule="exact"/>
              <w:ind w:left="220" w:hanging="6"/>
              <w:jc w:val="left"/>
            </w:pPr>
            <w:r>
              <w:rPr>
                <w:rStyle w:val="25"/>
                <w:lang w:val="en-US" w:eastAsia="en-US" w:bidi="en-US"/>
              </w:rPr>
              <w:t>50</w:t>
            </w:r>
          </w:p>
        </w:tc>
        <w:tc>
          <w:tcPr>
            <w:tcW w:w="586" w:type="dxa"/>
            <w:tcBorders>
              <w:top w:val="single" w:color="auto" w:sz="4" w:space="0"/>
              <w:left w:val="single" w:color="auto" w:sz="4" w:space="0"/>
              <w:bottom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bottom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lang w:val="en-US" w:eastAsia="en-US" w:bidi="en-US"/>
              </w:rPr>
              <w:t>71</w:t>
            </w:r>
          </w:p>
        </w:tc>
      </w:tr>
    </w:tbl>
    <w:p>
      <w:pPr>
        <w:framePr w:w="4862" w:wrap="notBeside" w:vAnchor="text" w:hAnchor="text" w:xAlign="center" w:y="1"/>
        <w:rPr>
          <w:sz w:val="2"/>
          <w:szCs w:val="2"/>
        </w:rPr>
      </w:pPr>
    </w:p>
    <w:p>
      <w:pPr>
        <w:rPr>
          <w:sz w:val="2"/>
          <w:szCs w:val="2"/>
        </w:rPr>
      </w:pPr>
    </w:p>
    <w:p>
      <w:pPr>
        <w:pStyle w:val="18"/>
        <w:shd w:val="clear" w:color="auto" w:fill="auto"/>
        <w:spacing w:before="606" w:line="170" w:lineRule="exact"/>
        <w:ind w:left="3420" w:firstLine="2"/>
        <w:jc w:val="left"/>
      </w:pPr>
      <w:r>
        <w:t>9</w:t>
      </w:r>
      <w:r>
        <w:br w:type="page"/>
      </w:r>
    </w:p>
    <w:tbl>
      <w:tblPr>
        <w:tblStyle w:val="3"/>
        <w:tblW w:w="0" w:type="auto"/>
        <w:jc w:val="center"/>
        <w:tblLayout w:type="fixed"/>
        <w:tblCellMar>
          <w:top w:w="0" w:type="dxa"/>
          <w:left w:w="10" w:type="dxa"/>
          <w:bottom w:w="0" w:type="dxa"/>
          <w:right w:w="10" w:type="dxa"/>
        </w:tblCellMar>
      </w:tblPr>
      <w:tblGrid>
        <w:gridCol w:w="451"/>
        <w:gridCol w:w="648"/>
        <w:gridCol w:w="643"/>
        <w:gridCol w:w="614"/>
        <w:gridCol w:w="586"/>
        <w:gridCol w:w="1920"/>
      </w:tblGrid>
      <w:tr>
        <w:tblPrEx>
          <w:tblCellMar>
            <w:top w:w="0" w:type="dxa"/>
            <w:left w:w="10" w:type="dxa"/>
            <w:bottom w:w="0" w:type="dxa"/>
            <w:right w:w="10" w:type="dxa"/>
          </w:tblCellMar>
        </w:tblPrEx>
        <w:trPr>
          <w:trHeight w:val="264" w:hRule="exact"/>
          <w:jc w:val="center"/>
        </w:trPr>
        <w:tc>
          <w:tcPr>
            <w:tcW w:w="451" w:type="dxa"/>
            <w:tcBorders>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hanging="7"/>
              <w:jc w:val="left"/>
            </w:pPr>
            <w:r>
              <w:rPr>
                <w:rStyle w:val="25"/>
              </w:rPr>
              <w:t>Л*</w:t>
            </w:r>
          </w:p>
        </w:tc>
        <w:tc>
          <w:tcPr>
            <w:tcW w:w="648" w:type="dxa"/>
            <w:tcBorders>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220" w:firstLine="3"/>
              <w:jc w:val="left"/>
            </w:pPr>
            <w:r>
              <w:rPr>
                <w:rStyle w:val="25"/>
                <w:lang w:val="en-US" w:eastAsia="en-US" w:bidi="en-US"/>
              </w:rPr>
              <w:t>Fc</w:t>
            </w:r>
          </w:p>
        </w:tc>
        <w:tc>
          <w:tcPr>
            <w:tcW w:w="643" w:type="dxa"/>
            <w:tcBorders>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lang w:val="en-US" w:eastAsia="en-US" w:bidi="en-US"/>
              </w:rPr>
              <w:t>Rc</w:t>
            </w:r>
          </w:p>
        </w:tc>
        <w:tc>
          <w:tcPr>
            <w:tcW w:w="614" w:type="dxa"/>
            <w:tcBorders>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Mfd</w:t>
            </w:r>
          </w:p>
        </w:tc>
        <w:tc>
          <w:tcPr>
            <w:tcW w:w="586" w:type="dxa"/>
            <w:tcBorders>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Mfr</w:t>
            </w:r>
          </w:p>
        </w:tc>
        <w:tc>
          <w:tcPr>
            <w:tcW w:w="1920" w:type="dxa"/>
            <w:tcBorders>
              <w:left w:val="single" w:color="auto" w:sz="4" w:space="0"/>
              <w:righ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firstLine="0"/>
              <w:jc w:val="center"/>
            </w:pPr>
            <w:r>
              <w:rPr>
                <w:rStyle w:val="25"/>
              </w:rPr>
              <w:t>Среднее время, мс</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7"/>
              <w:jc w:val="left"/>
            </w:pPr>
            <w:r>
              <w:rPr>
                <w:rStyle w:val="25"/>
              </w:rPr>
              <w:t>9</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4061</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hanging="7"/>
              <w:jc w:val="left"/>
            </w:pPr>
            <w:r>
              <w:rPr>
                <w:rStyle w:val="25"/>
              </w:rPr>
              <w:t>10</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2894</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hanging="7"/>
              <w:jc w:val="left"/>
            </w:pPr>
            <w:r>
              <w:rPr>
                <w:rStyle w:val="25"/>
              </w:rPr>
              <w:t>11</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3065</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hanging="7"/>
              <w:jc w:val="left"/>
            </w:pPr>
            <w:r>
              <w:rPr>
                <w:rStyle w:val="25"/>
              </w:rPr>
              <w:t>12</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3083</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7"/>
              <w:jc w:val="left"/>
            </w:pPr>
            <w:r>
              <w:rPr>
                <w:rStyle w:val="25"/>
              </w:rPr>
              <w:t>13</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2755</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7"/>
              <w:jc w:val="left"/>
            </w:pPr>
            <w:r>
              <w:rPr>
                <w:rStyle w:val="25"/>
              </w:rPr>
              <w:t>14</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2892</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7"/>
              <w:jc w:val="left"/>
            </w:pPr>
            <w:r>
              <w:rPr>
                <w:rStyle w:val="25"/>
              </w:rPr>
              <w:t>15</w:t>
            </w:r>
          </w:p>
        </w:tc>
        <w:tc>
          <w:tcPr>
            <w:tcW w:w="648"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1000</w:t>
            </w:r>
          </w:p>
        </w:tc>
        <w:tc>
          <w:tcPr>
            <w:tcW w:w="614"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3017</w:t>
            </w:r>
          </w:p>
        </w:tc>
      </w:tr>
      <w:tr>
        <w:tblPrEx>
          <w:tblCellMar>
            <w:top w:w="0" w:type="dxa"/>
            <w:left w:w="10" w:type="dxa"/>
            <w:bottom w:w="0" w:type="dxa"/>
            <w:right w:w="10" w:type="dxa"/>
          </w:tblCellMar>
        </w:tblPrEx>
        <w:trPr>
          <w:trHeight w:val="254" w:hRule="exact"/>
          <w:jc w:val="center"/>
        </w:trPr>
        <w:tc>
          <w:tcPr>
            <w:tcW w:w="451"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60" w:hanging="7"/>
              <w:jc w:val="left"/>
            </w:pPr>
            <w:r>
              <w:rPr>
                <w:rStyle w:val="25"/>
              </w:rPr>
              <w:t>16</w:t>
            </w:r>
          </w:p>
        </w:tc>
        <w:tc>
          <w:tcPr>
            <w:tcW w:w="648"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40" w:firstLine="6"/>
              <w:jc w:val="left"/>
            </w:pPr>
            <w:r>
              <w:rPr>
                <w:rStyle w:val="25"/>
              </w:rPr>
              <w:t>1000</w:t>
            </w:r>
          </w:p>
        </w:tc>
        <w:tc>
          <w:tcPr>
            <w:tcW w:w="643" w:type="dxa"/>
            <w:tcBorders>
              <w:top w:val="single" w:color="auto" w:sz="4" w:space="0"/>
              <w:left w:val="single" w:color="auto" w:sz="4" w:space="0"/>
              <w:bottom w:val="single" w:color="auto" w:sz="4" w:space="0"/>
            </w:tcBorders>
            <w:shd w:val="clear" w:color="auto" w:fill="FFFFFF"/>
            <w:vAlign w:val="bottom"/>
          </w:tcPr>
          <w:p>
            <w:pPr>
              <w:pStyle w:val="18"/>
              <w:framePr w:w="4862" w:wrap="notBeside" w:vAnchor="text" w:hAnchor="text" w:xAlign="center" w:y="1"/>
              <w:shd w:val="clear" w:color="auto" w:fill="auto"/>
              <w:spacing w:before="0" w:line="170" w:lineRule="exact"/>
              <w:ind w:left="180" w:hanging="5"/>
              <w:jc w:val="left"/>
            </w:pPr>
            <w:r>
              <w:rPr>
                <w:rStyle w:val="25"/>
              </w:rPr>
              <w:t>1000</w:t>
            </w:r>
          </w:p>
        </w:tc>
        <w:tc>
          <w:tcPr>
            <w:tcW w:w="614" w:type="dxa"/>
            <w:tcBorders>
              <w:top w:val="single" w:color="auto" w:sz="4" w:space="0"/>
              <w:left w:val="single" w:color="auto" w:sz="4" w:space="0"/>
              <w:bottom w:val="single" w:color="auto" w:sz="4" w:space="0"/>
            </w:tcBorders>
            <w:shd w:val="clear" w:color="auto" w:fill="FFFFFF"/>
          </w:tcPr>
          <w:p>
            <w:pPr>
              <w:pStyle w:val="18"/>
              <w:framePr w:w="4862" w:wrap="notBeside" w:vAnchor="text" w:hAnchor="text" w:xAlign="center" w:y="1"/>
              <w:shd w:val="clear" w:color="auto" w:fill="auto"/>
              <w:spacing w:before="0" w:line="170" w:lineRule="exact"/>
              <w:ind w:left="160" w:hanging="1"/>
              <w:jc w:val="left"/>
            </w:pPr>
            <w:r>
              <w:rPr>
                <w:rStyle w:val="25"/>
                <w:lang w:val="en-US" w:eastAsia="en-US" w:bidi="en-US"/>
              </w:rPr>
              <w:t>500</w:t>
            </w:r>
          </w:p>
        </w:tc>
        <w:tc>
          <w:tcPr>
            <w:tcW w:w="586" w:type="dxa"/>
            <w:tcBorders>
              <w:top w:val="single" w:color="auto" w:sz="4" w:space="0"/>
              <w:left w:val="single" w:color="auto" w:sz="4" w:space="0"/>
              <w:bottom w:val="single" w:color="auto" w:sz="4" w:space="0"/>
            </w:tcBorders>
            <w:shd w:val="clear" w:color="auto" w:fill="FFFFFF"/>
          </w:tcPr>
          <w:p>
            <w:pPr>
              <w:pStyle w:val="18"/>
              <w:framePr w:w="4862" w:wrap="notBeside" w:vAnchor="text" w:hAnchor="text" w:xAlign="center" w:y="1"/>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bottom w:val="single" w:color="auto" w:sz="4" w:space="0"/>
              <w:right w:val="single" w:color="auto" w:sz="4" w:space="0"/>
            </w:tcBorders>
            <w:shd w:val="clear" w:color="auto" w:fill="FFFFFF"/>
          </w:tcPr>
          <w:p>
            <w:pPr>
              <w:pStyle w:val="18"/>
              <w:framePr w:w="4862" w:wrap="notBeside" w:vAnchor="text" w:hAnchor="text" w:xAlign="center" w:y="1"/>
              <w:shd w:val="clear" w:color="auto" w:fill="auto"/>
              <w:spacing w:before="0" w:line="170" w:lineRule="exact"/>
              <w:ind w:firstLine="0"/>
              <w:jc w:val="center"/>
            </w:pPr>
            <w:r>
              <w:rPr>
                <w:rStyle w:val="25"/>
              </w:rPr>
              <w:t>3415</w:t>
            </w:r>
          </w:p>
        </w:tc>
      </w:tr>
    </w:tbl>
    <w:p>
      <w:pPr>
        <w:framePr w:w="4862" w:wrap="notBeside" w:vAnchor="text" w:hAnchor="text" w:xAlign="center" w:y="1"/>
        <w:rPr>
          <w:sz w:val="2"/>
          <w:szCs w:val="2"/>
        </w:rPr>
      </w:pPr>
    </w:p>
    <w:p>
      <w:pPr>
        <w:rPr>
          <w:sz w:val="2"/>
          <w:szCs w:val="2"/>
        </w:rPr>
      </w:pPr>
    </w:p>
    <w:p>
      <w:pPr>
        <w:pStyle w:val="56"/>
        <w:shd w:val="clear" w:color="auto" w:fill="auto"/>
        <w:spacing w:before="4010" w:line="190" w:lineRule="exact"/>
        <w:ind w:left="3400"/>
      </w:pPr>
      <w:r>
        <w:pict>
          <v:shape id="_x0000_s2058" o:spid="_x0000_s2058" o:spt="202" type="#_x0000_t202" style="position:absolute;left:0pt;margin-left:12.1pt;margin-top:136.1pt;height:229.35pt;width:243.1pt;mso-position-horizontal-relative:margin;mso-position-vertical-relative:margin;mso-wrap-distance-bottom:0pt;mso-wrap-distance-top:23.5pt;z-index:-251656192;mso-width-relative:page;mso-height-relative:page;" filled="f" stroked="f" coordsize="21600,21600">
            <v:path/>
            <v:fill on="f" focussize="0,0"/>
            <v:stroke on="f" joinstyle="miter"/>
            <v:imagedata o:title=""/>
            <o:lock v:ext="edit"/>
            <v:textbox inset="0mm,0mm,0mm,0mm" style="mso-fit-shape-to-text:t;">
              <w:txbxContent>
                <w:p>
                  <w:pPr>
                    <w:pStyle w:val="23"/>
                    <w:shd w:val="clear" w:color="auto" w:fill="auto"/>
                    <w:spacing w:line="170" w:lineRule="exact"/>
                    <w:ind w:firstLine="0"/>
                  </w:pPr>
                  <w:r>
                    <w:rPr>
                      <w:rStyle w:val="40"/>
                    </w:rPr>
                    <w:t xml:space="preserve">Таблица 5: Результаты работы программной реализации с применением </w:t>
                  </w:r>
                  <w:r>
                    <w:rPr>
                      <w:rStyle w:val="40"/>
                      <w:lang w:val="en-US" w:eastAsia="en-US" w:bidi="en-US"/>
                    </w:rPr>
                    <w:t>TreeSet</w:t>
                  </w:r>
                </w:p>
                <w:tbl>
                  <w:tblPr>
                    <w:tblStyle w:val="3"/>
                    <w:tblW w:w="0" w:type="auto"/>
                    <w:jc w:val="center"/>
                    <w:tblLayout w:type="fixed"/>
                    <w:tblCellMar>
                      <w:top w:w="0" w:type="dxa"/>
                      <w:left w:w="10" w:type="dxa"/>
                      <w:bottom w:w="0" w:type="dxa"/>
                      <w:right w:w="10" w:type="dxa"/>
                    </w:tblCellMar>
                  </w:tblPr>
                  <w:tblGrid>
                    <w:gridCol w:w="451"/>
                    <w:gridCol w:w="648"/>
                    <w:gridCol w:w="643"/>
                    <w:gridCol w:w="614"/>
                    <w:gridCol w:w="586"/>
                    <w:gridCol w:w="1920"/>
                  </w:tblGrid>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Л*</w:t>
                        </w:r>
                      </w:p>
                    </w:tc>
                    <w:tc>
                      <w:tcPr>
                        <w:tcW w:w="648"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6"/>
                          <w:jc w:val="left"/>
                        </w:pPr>
                        <w:r>
                          <w:rPr>
                            <w:rStyle w:val="25"/>
                            <w:lang w:val="en-US" w:eastAsia="en-US" w:bidi="en-US"/>
                          </w:rPr>
                          <w:t>Fc</w:t>
                        </w:r>
                      </w:p>
                    </w:tc>
                    <w:tc>
                      <w:tcPr>
                        <w:tcW w:w="643"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7"/>
                          <w:jc w:val="left"/>
                        </w:pPr>
                        <w:r>
                          <w:rPr>
                            <w:rStyle w:val="25"/>
                            <w:lang w:val="en-US" w:eastAsia="en-US" w:bidi="en-US"/>
                          </w:rPr>
                          <w:t>Rc</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Mfd</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Mfr</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rPr>
                          <w:t>Среднее время, мс</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1</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65</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2</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71</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3</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70</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4</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52</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5</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51</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6</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58</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7</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78</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8</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119</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9</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8083</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10</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6264</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11</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7509</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12</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7562</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13</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6640</w:t>
                        </w:r>
                      </w:p>
                    </w:tc>
                  </w:tr>
                  <w:tr>
                    <w:tblPrEx>
                      <w:tblCellMar>
                        <w:top w:w="0" w:type="dxa"/>
                        <w:left w:w="10" w:type="dxa"/>
                        <w:bottom w:w="0" w:type="dxa"/>
                        <w:right w:w="10" w:type="dxa"/>
                      </w:tblCellMar>
                    </w:tblPrEx>
                    <w:trPr>
                      <w:trHeight w:val="250"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14</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300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6911</w:t>
                        </w:r>
                      </w:p>
                    </w:tc>
                  </w:tr>
                  <w:tr>
                    <w:tblPrEx>
                      <w:tblCellMar>
                        <w:top w:w="0" w:type="dxa"/>
                        <w:left w:w="10" w:type="dxa"/>
                        <w:bottom w:w="0" w:type="dxa"/>
                        <w:right w:w="10" w:type="dxa"/>
                      </w:tblCellMar>
                    </w:tblPrEx>
                    <w:trPr>
                      <w:trHeight w:val="245" w:hRule="exact"/>
                      <w:jc w:val="center"/>
                    </w:trPr>
                    <w:tc>
                      <w:tcPr>
                        <w:tcW w:w="451" w:type="dxa"/>
                        <w:tcBorders>
                          <w:top w:val="single" w:color="auto" w:sz="4" w:space="0"/>
                          <w:left w:val="single" w:color="auto" w:sz="4" w:space="0"/>
                        </w:tcBorders>
                        <w:shd w:val="clear" w:color="auto" w:fill="FFFFFF"/>
                      </w:tcPr>
                      <w:p>
                        <w:pPr>
                          <w:pStyle w:val="18"/>
                          <w:shd w:val="clear" w:color="auto" w:fill="auto"/>
                          <w:spacing w:before="0" w:line="170" w:lineRule="exact"/>
                          <w:ind w:left="160" w:firstLine="8"/>
                          <w:jc w:val="left"/>
                        </w:pPr>
                        <w:r>
                          <w:rPr>
                            <w:rStyle w:val="25"/>
                          </w:rPr>
                          <w:t>15</w:t>
                        </w:r>
                      </w:p>
                    </w:tc>
                    <w:tc>
                      <w:tcPr>
                        <w:tcW w:w="648"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300</w:t>
                        </w:r>
                      </w:p>
                    </w:tc>
                    <w:tc>
                      <w:tcPr>
                        <w:tcW w:w="1920" w:type="dxa"/>
                        <w:tcBorders>
                          <w:top w:val="single" w:color="auto" w:sz="4" w:space="0"/>
                          <w:left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7982</w:t>
                        </w:r>
                      </w:p>
                    </w:tc>
                  </w:tr>
                  <w:tr>
                    <w:tblPrEx>
                      <w:tblCellMar>
                        <w:top w:w="0" w:type="dxa"/>
                        <w:left w:w="10" w:type="dxa"/>
                        <w:bottom w:w="0" w:type="dxa"/>
                        <w:right w:w="10" w:type="dxa"/>
                      </w:tblCellMar>
                    </w:tblPrEx>
                    <w:trPr>
                      <w:trHeight w:val="254" w:hRule="exact"/>
                      <w:jc w:val="center"/>
                    </w:trPr>
                    <w:tc>
                      <w:tcPr>
                        <w:tcW w:w="451" w:type="dxa"/>
                        <w:tcBorders>
                          <w:top w:val="single" w:color="auto" w:sz="4" w:space="0"/>
                          <w:left w:val="single" w:color="auto" w:sz="4" w:space="0"/>
                          <w:bottom w:val="single" w:color="auto" w:sz="4" w:space="0"/>
                        </w:tcBorders>
                        <w:shd w:val="clear" w:color="auto" w:fill="FFFFFF"/>
                        <w:vAlign w:val="bottom"/>
                      </w:tcPr>
                      <w:p>
                        <w:pPr>
                          <w:pStyle w:val="18"/>
                          <w:shd w:val="clear" w:color="auto" w:fill="auto"/>
                          <w:spacing w:before="0" w:line="170" w:lineRule="exact"/>
                          <w:ind w:left="160" w:firstLine="8"/>
                          <w:jc w:val="left"/>
                        </w:pPr>
                        <w:r>
                          <w:rPr>
                            <w:rStyle w:val="25"/>
                          </w:rPr>
                          <w:t>16</w:t>
                        </w:r>
                      </w:p>
                    </w:tc>
                    <w:tc>
                      <w:tcPr>
                        <w:tcW w:w="648" w:type="dxa"/>
                        <w:tcBorders>
                          <w:top w:val="single" w:color="auto" w:sz="4" w:space="0"/>
                          <w:left w:val="single" w:color="auto" w:sz="4" w:space="0"/>
                          <w:bottom w:val="single" w:color="auto" w:sz="4" w:space="0"/>
                        </w:tcBorders>
                        <w:shd w:val="clear" w:color="auto" w:fill="FFFFFF"/>
                        <w:vAlign w:val="bottom"/>
                      </w:tcPr>
                      <w:p>
                        <w:pPr>
                          <w:pStyle w:val="18"/>
                          <w:shd w:val="clear" w:color="auto" w:fill="auto"/>
                          <w:spacing w:before="0" w:line="170" w:lineRule="exact"/>
                          <w:ind w:left="180" w:hanging="6"/>
                          <w:jc w:val="left"/>
                        </w:pPr>
                        <w:r>
                          <w:rPr>
                            <w:rStyle w:val="25"/>
                          </w:rPr>
                          <w:t>1000</w:t>
                        </w:r>
                      </w:p>
                    </w:tc>
                    <w:tc>
                      <w:tcPr>
                        <w:tcW w:w="643" w:type="dxa"/>
                        <w:tcBorders>
                          <w:top w:val="single" w:color="auto" w:sz="4" w:space="0"/>
                          <w:left w:val="single" w:color="auto" w:sz="4" w:space="0"/>
                          <w:bottom w:val="single" w:color="auto" w:sz="4" w:space="0"/>
                        </w:tcBorders>
                        <w:shd w:val="clear" w:color="auto" w:fill="FFFFFF"/>
                        <w:vAlign w:val="bottom"/>
                      </w:tcPr>
                      <w:p>
                        <w:pPr>
                          <w:pStyle w:val="18"/>
                          <w:shd w:val="clear" w:color="auto" w:fill="auto"/>
                          <w:spacing w:before="0" w:line="170" w:lineRule="exact"/>
                          <w:ind w:left="180" w:hanging="7"/>
                          <w:jc w:val="left"/>
                        </w:pPr>
                        <w:r>
                          <w:rPr>
                            <w:rStyle w:val="25"/>
                            <w:lang w:val="en-US" w:eastAsia="en-US" w:bidi="en-US"/>
                          </w:rPr>
                          <w:t>1000</w:t>
                        </w:r>
                      </w:p>
                    </w:tc>
                    <w:tc>
                      <w:tcPr>
                        <w:tcW w:w="614" w:type="dxa"/>
                        <w:tcBorders>
                          <w:top w:val="single" w:color="auto" w:sz="4" w:space="0"/>
                          <w:left w:val="single" w:color="auto" w:sz="4" w:space="0"/>
                          <w:bottom w:val="single" w:color="auto" w:sz="4" w:space="0"/>
                        </w:tcBorders>
                        <w:shd w:val="clear" w:color="auto" w:fill="FFFFFF"/>
                      </w:tcPr>
                      <w:p>
                        <w:pPr>
                          <w:pStyle w:val="18"/>
                          <w:shd w:val="clear" w:color="auto" w:fill="auto"/>
                          <w:spacing w:before="0" w:line="170" w:lineRule="exact"/>
                          <w:ind w:left="180" w:firstLine="8"/>
                          <w:jc w:val="left"/>
                        </w:pPr>
                        <w:r>
                          <w:rPr>
                            <w:rStyle w:val="25"/>
                            <w:lang w:val="en-US" w:eastAsia="en-US" w:bidi="en-US"/>
                          </w:rPr>
                          <w:t>500</w:t>
                        </w:r>
                      </w:p>
                    </w:tc>
                    <w:tc>
                      <w:tcPr>
                        <w:tcW w:w="586" w:type="dxa"/>
                        <w:tcBorders>
                          <w:top w:val="single" w:color="auto" w:sz="4" w:space="0"/>
                          <w:left w:val="single" w:color="auto" w:sz="4" w:space="0"/>
                          <w:bottom w:val="single" w:color="auto" w:sz="4" w:space="0"/>
                        </w:tcBorders>
                        <w:shd w:val="clear" w:color="auto" w:fill="FFFFFF"/>
                      </w:tcPr>
                      <w:p>
                        <w:pPr>
                          <w:pStyle w:val="18"/>
                          <w:shd w:val="clear" w:color="auto" w:fill="auto"/>
                          <w:spacing w:before="0" w:line="170" w:lineRule="exact"/>
                          <w:ind w:left="180" w:hanging="4"/>
                          <w:jc w:val="left"/>
                        </w:pPr>
                        <w:r>
                          <w:rPr>
                            <w:rStyle w:val="25"/>
                            <w:lang w:val="en-US" w:eastAsia="en-US" w:bidi="en-US"/>
                          </w:rPr>
                          <w:t>500</w:t>
                        </w:r>
                      </w:p>
                    </w:tc>
                    <w:tc>
                      <w:tcPr>
                        <w:tcW w:w="1920" w:type="dxa"/>
                        <w:tcBorders>
                          <w:top w:val="single" w:color="auto" w:sz="4" w:space="0"/>
                          <w:left w:val="single" w:color="auto" w:sz="4" w:space="0"/>
                          <w:bottom w:val="single" w:color="auto" w:sz="4" w:space="0"/>
                          <w:right w:val="single" w:color="auto" w:sz="4" w:space="0"/>
                        </w:tcBorders>
                        <w:shd w:val="clear" w:color="auto" w:fill="FFFFFF"/>
                      </w:tcPr>
                      <w:p>
                        <w:pPr>
                          <w:pStyle w:val="18"/>
                          <w:shd w:val="clear" w:color="auto" w:fill="auto"/>
                          <w:spacing w:before="0" w:line="170" w:lineRule="exact"/>
                          <w:ind w:firstLine="0"/>
                          <w:jc w:val="center"/>
                        </w:pPr>
                        <w:r>
                          <w:rPr>
                            <w:rStyle w:val="25"/>
                            <w:lang w:val="en-US" w:eastAsia="en-US" w:bidi="en-US"/>
                          </w:rPr>
                          <w:t>7705</w:t>
                        </w:r>
                      </w:p>
                    </w:tc>
                  </w:tr>
                </w:tbl>
                <w:p>
                  <w:pPr>
                    <w:rPr>
                      <w:sz w:val="2"/>
                      <w:szCs w:val="2"/>
                    </w:rPr>
                  </w:pPr>
                </w:p>
              </w:txbxContent>
            </v:textbox>
            <w10:wrap type="topAndBottom"/>
          </v:shape>
        </w:pict>
      </w:r>
      <w:r>
        <w:t>10</w:t>
      </w:r>
      <w:r>
        <w:br w:type="page"/>
      </w:r>
    </w:p>
    <w:p>
      <w:pPr>
        <w:pStyle w:val="18"/>
        <w:shd w:val="clear" w:color="auto" w:fill="auto"/>
        <w:spacing w:before="0" w:line="132" w:lineRule="exact"/>
        <w:ind w:left="840" w:hanging="8"/>
        <w:jc w:val="left"/>
      </w:pPr>
      <w:r>
        <w:t>и</w:t>
      </w:r>
    </w:p>
    <w:p>
      <w:pPr>
        <w:pStyle w:val="58"/>
        <w:shd w:val="clear" w:color="auto" w:fill="auto"/>
        <w:ind w:left="840"/>
      </w:pPr>
      <w:r>
        <w:pict>
          <v:shape id="_x0000_s2057" o:spid="_x0000_s2057" o:spt="202" type="#_x0000_t202" style="position:absolute;left:0pt;margin-left:58.05pt;margin-top:6.45pt;height:6.5pt;width:14.15pt;mso-position-horizontal-relative:margin;mso-position-vertical-relative:margin;mso-wrap-distance-bottom:0pt;mso-wrap-distance-left: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42"/>
                    <w:shd w:val="clear" w:color="auto" w:fill="auto"/>
                    <w:spacing w:line="130" w:lineRule="exact"/>
                  </w:pPr>
                  <w:r>
                    <w:t>120</w:t>
                  </w:r>
                </w:p>
              </w:txbxContent>
            </v:textbox>
            <w10:wrap type="square" side="left"/>
          </v:shape>
        </w:pict>
      </w:r>
      <w:r>
        <w:pict>
          <v:shape id="_x0000_s2056" o:spid="_x0000_s2056" o:spt="202" type="#_x0000_t202" style="position:absolute;left:0pt;margin-left:58.05pt;margin-top:35pt;height:6.5pt;width:14.15pt;mso-position-horizontal-relative:margin;mso-position-vertical-relative:margin;mso-wrap-distance-bottom:0pt;mso-wrap-distance-left: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44"/>
                    <w:shd w:val="clear" w:color="auto" w:fill="auto"/>
                    <w:spacing w:line="130" w:lineRule="exact"/>
                  </w:pPr>
                  <w:r>
                    <w:t>100</w:t>
                  </w:r>
                </w:p>
              </w:txbxContent>
            </v:textbox>
            <w10:wrap type="square" side="left"/>
          </v:shape>
        </w:pict>
      </w:r>
      <w:r>
        <w:pict>
          <v:shape id="_x0000_s2055" o:spid="_x0000_s2055" o:spt="202" type="#_x0000_t202" style="position:absolute;left:0pt;margin-left:61.65pt;margin-top:149.5pt;height:7pt;width:10.55pt;mso-position-horizontal-relative:margin;mso-position-vertical-relative:margin;mso-wrap-distance-bottom:0pt;mso-wrap-distance-left: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46"/>
                    <w:shd w:val="clear" w:color="auto" w:fill="auto"/>
                    <w:spacing w:line="140" w:lineRule="exact"/>
                  </w:pPr>
                  <w:r>
                    <w:t>20</w:t>
                  </w:r>
                </w:p>
              </w:txbxContent>
            </v:textbox>
            <w10:wrap type="square" side="left"/>
          </v:shape>
        </w:pict>
      </w:r>
      <w:r>
        <w:pict>
          <v:shape id="_x0000_s2054" o:spid="_x0000_s2054" o:spt="202" type="#_x0000_t202" style="position:absolute;left:0pt;margin-left:66.45pt;margin-top:176.6pt;height:8.5pt;width:6.5pt;mso-position-horizontal-relative:margin;mso-position-vertical-relative:margin;mso-wrap-distance-bottom:0pt;mso-wrap-distance-left: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32"/>
                    <w:shd w:val="clear" w:color="auto" w:fill="auto"/>
                    <w:spacing w:line="170" w:lineRule="exact"/>
                    <w:ind w:firstLine="29"/>
                  </w:pPr>
                  <w:r>
                    <w:rPr>
                      <w:rStyle w:val="14"/>
                      <w:lang w:val="en-US" w:eastAsia="en-US" w:bidi="en-US"/>
                    </w:rPr>
                    <w:t>0</w:t>
                  </w:r>
                </w:p>
              </w:txbxContent>
            </v:textbox>
            <w10:wrap type="square" side="left"/>
          </v:shape>
        </w:pict>
      </w:r>
      <w:r>
        <w:pict>
          <v:shape id="_x0000_s2053" o:spid="_x0000_s2053" o:spt="202" type="#_x0000_t202" style="position:absolute;left:0pt;margin-left:7.9pt;margin-top:212.8pt;height:24pt;width:346.3pt;mso-position-horizontal-relative:margin;mso-position-vertical-relative:margin;mso-wrap-distance-bottom:0pt;mso-wrap-distance-left: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32"/>
                    <w:shd w:val="clear" w:color="auto" w:fill="auto"/>
                    <w:spacing w:line="240" w:lineRule="exact"/>
                    <w:ind w:firstLine="31"/>
                    <w:jc w:val="both"/>
                  </w:pPr>
                  <w:r>
                    <w:rPr>
                      <w:rStyle w:val="14"/>
                    </w:rPr>
                    <w:t xml:space="preserve">Рис. </w:t>
                  </w:r>
                  <w:r>
                    <w:rPr>
                      <w:rStyle w:val="14"/>
                      <w:lang w:val="ru-RU" w:eastAsia="en-US" w:bidi="en-US"/>
                    </w:rPr>
                    <w:t xml:space="preserve">5: </w:t>
                  </w:r>
                  <w:r>
                    <w:rPr>
                      <w:rStyle w:val="14"/>
                    </w:rPr>
                    <w:t>Графическая интерпретация результатов экспериментов при работе с числом файлов исходного кода в 100 единиц</w:t>
                  </w:r>
                </w:p>
              </w:txbxContent>
            </v:textbox>
            <w10:wrap type="square" side="left"/>
          </v:shape>
        </w:pict>
      </w:r>
      <w:r>
        <w:pict>
          <v:shape id="_x0000_s2052" o:spid="_x0000_s2052" o:spt="202" type="#_x0000_t202" style="position:absolute;left:0pt;margin-left:92.85pt;margin-top:183.1pt;height:19.4pt;width:207.1pt;mso-position-horizontal-relative:margin;mso-position-vertical-relative:margin;mso-wrap-distance-bottom:0pt;mso-wrap-distance-left: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48"/>
                    <w:shd w:val="clear" w:color="auto" w:fill="auto"/>
                  </w:pPr>
                  <w:r>
                    <w:rPr>
                      <w:rStyle w:val="49"/>
                    </w:rPr>
                    <w:t xml:space="preserve">12345678 </w:t>
                  </w:r>
                  <w:r>
                    <w:t>Номер эксперимента</w:t>
                  </w:r>
                </w:p>
              </w:txbxContent>
            </v:textbox>
            <w10:wrap type="square" side="left"/>
          </v:shape>
        </w:pict>
      </w:r>
      <w:r>
        <w:pict>
          <v:shape id="_x0000_s2051" o:spid="_x0000_s2051" o:spt="75" type="#_x0000_t75" style="position:absolute;left:0pt;margin-left:73.65pt;margin-top:2.9pt;height:182.9pt;width:243.35pt;mso-position-horizontal-relative:margin;mso-position-vertical-relative:margin;mso-wrap-distance-bottom:0pt;mso-wrap-distance-left:5pt;mso-wrap-distance-right:5pt;mso-wrap-distance-top:0pt;z-index:-251656192;mso-width-relative:page;mso-height-relative:page;" filled="f" o:preferrelative="t" stroked="f" coordsize="21600,21600">
            <v:path/>
            <v:fill on="f" focussize="0,0"/>
            <v:stroke on="f" joinstyle="miter"/>
            <v:imagedata r:id="rId20" o:title="image8"/>
            <o:lock v:ext="edit" aspectratio="t"/>
            <w10:wrap type="square" side="left"/>
          </v:shape>
        </w:pict>
      </w:r>
      <w:r>
        <w:rPr>
          <w:vertAlign w:val="superscript"/>
          <w:lang w:val="en-US" w:eastAsia="en-US" w:bidi="en-US"/>
        </w:rPr>
        <w:t>S</w:t>
      </w:r>
      <w:r>
        <w:rPr>
          <w:lang w:val="en-US" w:eastAsia="en-US" w:bidi="en-US"/>
        </w:rPr>
        <w:t xml:space="preserve"> </w:t>
      </w:r>
      <w:r>
        <w:t>80</w:t>
      </w:r>
    </w:p>
    <w:p>
      <w:pPr>
        <w:pStyle w:val="60"/>
        <w:shd w:val="clear" w:color="auto" w:fill="auto"/>
        <w:ind w:left="840"/>
      </w:pPr>
      <w:r>
        <w:t>of</w:t>
      </w:r>
    </w:p>
    <w:p>
      <w:pPr>
        <w:pStyle w:val="62"/>
        <w:shd w:val="clear" w:color="auto" w:fill="auto"/>
        <w:spacing w:line="82" w:lineRule="exact"/>
        <w:ind w:left="840"/>
        <w:jc w:val="left"/>
      </w:pPr>
      <w:r>
        <w:rPr>
          <w:lang w:val="en-US" w:eastAsia="en-US" w:bidi="en-US"/>
        </w:rPr>
        <w:t>Z</w:t>
      </w:r>
    </w:p>
    <w:p>
      <w:pPr>
        <w:pStyle w:val="64"/>
        <w:shd w:val="clear" w:color="auto" w:fill="auto"/>
        <w:ind w:left="840"/>
      </w:pPr>
      <w:r>
        <w:t>(D</w:t>
      </w:r>
    </w:p>
    <w:p>
      <w:pPr>
        <w:pStyle w:val="18"/>
        <w:shd w:val="clear" w:color="auto" w:fill="auto"/>
        <w:spacing w:before="0" w:line="82" w:lineRule="exact"/>
        <w:ind w:left="840" w:hanging="8"/>
        <w:jc w:val="left"/>
      </w:pPr>
      <w:r>
        <w:rPr>
          <w:lang w:val="en-US" w:eastAsia="en-US" w:bidi="en-US"/>
        </w:rPr>
        <w:t>a</w:t>
      </w:r>
    </w:p>
    <w:p>
      <w:pPr>
        <w:pStyle w:val="18"/>
        <w:shd w:val="clear" w:color="auto" w:fill="auto"/>
        <w:spacing w:before="0" w:line="240" w:lineRule="auto"/>
        <w:ind w:left="840" w:hanging="8"/>
        <w:jc w:val="left"/>
      </w:pPr>
      <w:r>
        <w:rPr>
          <w:lang w:val="en-US" w:eastAsia="en-US" w:bidi="en-US"/>
        </w:rPr>
        <w:t>to</w:t>
      </w:r>
    </w:p>
    <w:p>
      <w:pPr>
        <w:pStyle w:val="58"/>
        <w:shd w:val="clear" w:color="auto" w:fill="auto"/>
        <w:spacing w:line="94" w:lineRule="exact"/>
        <w:ind w:left="840" w:right="5600"/>
      </w:pPr>
      <w:r>
        <w:rPr>
          <w:lang w:val="en-US" w:eastAsia="en-US" w:bidi="en-US"/>
        </w:rPr>
        <w:t xml:space="preserve">&lt;u 60 </w:t>
      </w:r>
      <w:r>
        <w:rPr>
          <w:rStyle w:val="65"/>
        </w:rPr>
        <w:t>&lt;v</w:t>
      </w:r>
    </w:p>
    <w:p>
      <w:pPr>
        <w:pStyle w:val="18"/>
        <w:shd w:val="clear" w:color="auto" w:fill="auto"/>
        <w:spacing w:before="0" w:line="98" w:lineRule="exact"/>
        <w:ind w:left="840" w:hanging="8"/>
        <w:jc w:val="left"/>
      </w:pPr>
      <w:r>
        <w:rPr>
          <w:lang w:val="en-US" w:eastAsia="en-US" w:bidi="en-US"/>
        </w:rPr>
        <w:t>i</w:t>
      </w:r>
    </w:p>
    <w:p>
      <w:pPr>
        <w:pStyle w:val="67"/>
        <w:shd w:val="clear" w:color="auto" w:fill="auto"/>
        <w:ind w:left="840"/>
      </w:pPr>
      <w:r>
        <w:t>q</w:t>
      </w:r>
    </w:p>
    <w:p>
      <w:pPr>
        <w:pStyle w:val="18"/>
        <w:shd w:val="clear" w:color="auto" w:fill="auto"/>
        <w:spacing w:before="0" w:line="98" w:lineRule="exact"/>
        <w:ind w:left="840" w:hanging="8"/>
        <w:jc w:val="left"/>
      </w:pPr>
      <w:r>
        <w:rPr>
          <w:lang w:val="en-US" w:eastAsia="en-US" w:bidi="en-US"/>
        </w:rPr>
        <w:t>v</w:t>
      </w:r>
    </w:p>
    <w:p>
      <w:pPr>
        <w:pStyle w:val="69"/>
        <w:shd w:val="clear" w:color="auto" w:fill="auto"/>
        <w:spacing w:line="80" w:lineRule="exact"/>
        <w:ind w:left="840"/>
      </w:pPr>
      <w:r>
        <w:t>CL</w:t>
      </w:r>
    </w:p>
    <w:p>
      <w:pPr>
        <w:pStyle w:val="58"/>
        <w:shd w:val="clear" w:color="auto" w:fill="auto"/>
        <w:spacing w:line="130" w:lineRule="exact"/>
        <w:ind w:left="840"/>
      </w:pPr>
      <w:r>
        <w:pict>
          <v:shape id="_x0000_s2050" o:spid="_x0000_s2050" o:spt="202" type="#_x0000_t202" style="position:absolute;left:0pt;margin-left:7.9pt;margin-top:150.5pt;height:214.3pt;width:240.95pt;mso-position-horizontal-relative:margin;mso-wrap-distance-bottom:0pt;mso-wrap-distance-left:5pt;mso-wrap-distance-right:5pt;mso-wrap-distance-top:0pt;z-index:-251656192;mso-width-relative:page;mso-height-relative:page;" filled="f" stroked="f" coordsize="21600,21600">
            <v:path/>
            <v:fill on="f" focussize="0,0"/>
            <v:stroke on="f" joinstyle="miter"/>
            <v:imagedata o:title=""/>
            <o:lock v:ext="edit"/>
            <v:textbox inset="0mm,0mm,0mm,0mm" style="mso-fit-shape-to-text:t;">
              <w:txbxContent>
                <w:p>
                  <w:pPr>
                    <w:pStyle w:val="48"/>
                    <w:shd w:val="clear" w:color="auto" w:fill="auto"/>
                    <w:spacing w:line="140" w:lineRule="exact"/>
                    <w:jc w:val="left"/>
                  </w:pPr>
                  <w:r>
                    <w:t xml:space="preserve">Нее </w:t>
                  </w:r>
                  <w:r>
                    <w:rPr>
                      <w:lang w:val="en-US" w:eastAsia="en-US" w:bidi="en-US"/>
                    </w:rPr>
                    <w:t>Set</w:t>
                  </w:r>
                </w:p>
                <w:p>
                  <w:pPr>
                    <w:pStyle w:val="48"/>
                    <w:shd w:val="clear" w:color="auto" w:fill="auto"/>
                    <w:spacing w:after="30" w:line="140" w:lineRule="exact"/>
                    <w:jc w:val="right"/>
                  </w:pPr>
                  <w:r>
                    <w:rPr>
                      <w:lang w:val="en-US" w:eastAsia="en-US" w:bidi="en-US"/>
                    </w:rPr>
                    <w:t>LinkedHashSet</w:t>
                  </w:r>
                </w:p>
                <w:p>
                  <w:pPr>
                    <w:pStyle w:val="48"/>
                    <w:shd w:val="clear" w:color="auto" w:fill="auto"/>
                    <w:spacing w:line="140" w:lineRule="exact"/>
                  </w:pPr>
                  <w:r>
                    <w:rPr>
                      <w:lang w:val="en-US" w:eastAsia="en-US" w:bidi="en-US"/>
                    </w:rPr>
                    <w:t>HashSet</w:t>
                  </w:r>
                </w:p>
                <w:p>
                  <w:pPr>
                    <w:jc w:val="center"/>
                    <w:rPr>
                      <w:sz w:val="2"/>
                      <w:szCs w:val="2"/>
                    </w:rPr>
                  </w:pPr>
                  <w:r>
                    <w:fldChar w:fldCharType="begin"/>
                  </w:r>
                  <w:r>
                    <w:instrText xml:space="preserve"> INCLUDEPICTURE  "/Users/vladimirsudakov/Downloads/media/image9.jpeg" \* MERGEFORMATINET </w:instrText>
                  </w:r>
                  <w:r>
                    <w:fldChar w:fldCharType="separate"/>
                  </w:r>
                  <w:r>
                    <w:pict>
                      <v:shape id="_x0000_i1029" o:spt="75" type="#_x0000_t75" style="height:148.8pt;width:241.2pt;" filled="f" o:preferrelative="t" stroked="f" coordsize="21600,21600">
                        <v:path/>
                        <v:fill on="f" focussize="0,0"/>
                        <v:stroke on="f" joinstyle="miter"/>
                        <v:imagedata r:id="rId21" r:href="rId22" o:title=""/>
                        <o:lock v:ext="edit" aspectratio="t"/>
                        <w10:wrap type="none"/>
                        <w10:anchorlock/>
                      </v:shape>
                    </w:pict>
                  </w:r>
                  <w:r>
                    <w:fldChar w:fldCharType="end"/>
                  </w:r>
                </w:p>
                <w:p>
                  <w:pPr>
                    <w:pStyle w:val="32"/>
                    <w:shd w:val="clear" w:color="auto" w:fill="auto"/>
                    <w:spacing w:line="238" w:lineRule="exact"/>
                    <w:jc w:val="both"/>
                  </w:pPr>
                  <w:r>
                    <w:rPr>
                      <w:rStyle w:val="14"/>
                    </w:rPr>
                    <w:t>Рис. 6: Графическая интерпретация результатов экспериментов при работе с числом файлов исходного кода в 1000 единиц</w:t>
                  </w:r>
                </w:p>
                <w:p>
                  <w:pPr>
                    <w:pStyle w:val="51"/>
                    <w:shd w:val="clear" w:color="auto" w:fill="auto"/>
                    <w:tabs>
                      <w:tab w:val="right" w:pos="701"/>
                      <w:tab w:val="right" w:pos="1267"/>
                      <w:tab w:val="left" w:pos="1692"/>
                      <w:tab w:val="center" w:pos="2338"/>
                      <w:tab w:val="right" w:pos="2974"/>
                      <w:tab w:val="right" w:pos="3535"/>
                      <w:tab w:val="right" w:pos="4116"/>
                    </w:tabs>
                    <w:ind w:firstLine="0"/>
                  </w:pPr>
                  <w:r>
                    <w:t>9</w:t>
                  </w:r>
                  <w:r>
                    <w:tab/>
                  </w:r>
                  <w:r>
                    <w:t>10</w:t>
                  </w:r>
                  <w:r>
                    <w:tab/>
                  </w:r>
                  <w:r>
                    <w:t>11</w:t>
                  </w:r>
                  <w:r>
                    <w:tab/>
                  </w:r>
                  <w:r>
                    <w:t>12</w:t>
                  </w:r>
                  <w:r>
                    <w:tab/>
                  </w:r>
                  <w:r>
                    <w:t>13</w:t>
                  </w:r>
                  <w:r>
                    <w:tab/>
                  </w:r>
                  <w:r>
                    <w:t>14</w:t>
                  </w:r>
                  <w:r>
                    <w:tab/>
                  </w:r>
                  <w:r>
                    <w:t>15</w:t>
                  </w:r>
                  <w:r>
                    <w:tab/>
                  </w:r>
                  <w:r>
                    <w:t>16</w:t>
                  </w:r>
                </w:p>
                <w:p>
                  <w:pPr>
                    <w:pStyle w:val="48"/>
                    <w:shd w:val="clear" w:color="auto" w:fill="auto"/>
                    <w:spacing w:line="192" w:lineRule="exact"/>
                  </w:pPr>
                  <w:r>
                    <w:t>Номер эксперимента</w:t>
                  </w:r>
                </w:p>
              </w:txbxContent>
            </v:textbox>
            <w10:wrap type="square" side="left"/>
          </v:shape>
        </w:pict>
      </w:r>
      <w:r>
        <w:rPr>
          <w:lang w:val="en-US" w:eastAsia="en-US" w:bidi="en-US"/>
        </w:rPr>
        <w:t>U 40</w:t>
      </w:r>
    </w:p>
    <w:p>
      <w:pPr>
        <w:pStyle w:val="58"/>
        <w:shd w:val="clear" w:color="auto" w:fill="auto"/>
        <w:spacing w:after="213" w:line="130" w:lineRule="exact"/>
        <w:ind w:right="5600" w:firstLine="0"/>
        <w:jc w:val="right"/>
      </w:pPr>
      <w:r>
        <w:t>8000</w:t>
      </w:r>
    </w:p>
    <w:p>
      <w:pPr>
        <w:pStyle w:val="58"/>
        <w:shd w:val="clear" w:color="auto" w:fill="auto"/>
        <w:spacing w:after="133" w:line="130" w:lineRule="exact"/>
        <w:ind w:right="5600" w:firstLine="0"/>
        <w:jc w:val="right"/>
      </w:pPr>
      <w:r>
        <w:t>7000</w:t>
      </w:r>
    </w:p>
    <w:p>
      <w:pPr>
        <w:pStyle w:val="58"/>
        <w:shd w:val="clear" w:color="auto" w:fill="auto"/>
        <w:spacing w:line="228" w:lineRule="exact"/>
        <w:ind w:left="840" w:right="5600"/>
      </w:pPr>
      <w:r>
        <w:t xml:space="preserve">£ 6000 </w:t>
      </w:r>
      <w:r>
        <w:rPr>
          <w:rStyle w:val="70"/>
        </w:rPr>
        <w:t>of</w:t>
      </w:r>
    </w:p>
    <w:p>
      <w:pPr>
        <w:pStyle w:val="58"/>
        <w:shd w:val="clear" w:color="auto" w:fill="auto"/>
        <w:spacing w:line="240" w:lineRule="auto"/>
        <w:ind w:right="5600" w:firstLine="0"/>
        <w:jc w:val="right"/>
      </w:pPr>
      <w:r>
        <w:rPr>
          <w:rStyle w:val="71"/>
        </w:rPr>
        <w:t>I</w:t>
      </w:r>
      <w:r>
        <w:t xml:space="preserve"> 5000</w:t>
      </w:r>
    </w:p>
    <w:p>
      <w:pPr>
        <w:pStyle w:val="62"/>
        <w:shd w:val="clear" w:color="auto" w:fill="auto"/>
        <w:spacing w:line="96" w:lineRule="exact"/>
        <w:ind w:left="840"/>
        <w:jc w:val="left"/>
      </w:pPr>
      <w:r>
        <w:t>о.</w:t>
      </w:r>
    </w:p>
    <w:p>
      <w:pPr>
        <w:pStyle w:val="18"/>
        <w:shd w:val="clear" w:color="auto" w:fill="auto"/>
        <w:spacing w:before="0" w:line="170" w:lineRule="exact"/>
        <w:ind w:left="840" w:hanging="8"/>
        <w:jc w:val="left"/>
      </w:pPr>
      <w:r>
        <w:t>03</w:t>
      </w:r>
    </w:p>
    <w:p>
      <w:pPr>
        <w:pStyle w:val="58"/>
        <w:shd w:val="clear" w:color="auto" w:fill="auto"/>
        <w:spacing w:line="240" w:lineRule="auto"/>
        <w:ind w:left="840" w:right="5600"/>
      </w:pPr>
      <w:r>
        <w:t xml:space="preserve">S3 4000 </w:t>
      </w:r>
      <w:r>
        <w:rPr>
          <w:rStyle w:val="72"/>
          <w:lang w:val="en-US" w:eastAsia="en-US" w:bidi="en-US"/>
        </w:rPr>
        <w:t xml:space="preserve">z </w:t>
      </w:r>
      <w:r>
        <w:rPr>
          <w:rStyle w:val="73"/>
        </w:rPr>
        <w:t xml:space="preserve">q </w:t>
      </w:r>
      <w:r>
        <w:rPr>
          <w:rStyle w:val="72"/>
        </w:rPr>
        <w:t>аз</w:t>
      </w:r>
    </w:p>
    <w:p>
      <w:pPr>
        <w:pStyle w:val="58"/>
        <w:shd w:val="clear" w:color="auto" w:fill="auto"/>
        <w:spacing w:after="489" w:line="396" w:lineRule="exact"/>
        <w:ind w:left="840" w:right="5600" w:firstLine="0"/>
        <w:jc w:val="right"/>
      </w:pPr>
      <w:r>
        <w:rPr>
          <w:lang w:val="en-US" w:eastAsia="en-US" w:bidi="en-US"/>
        </w:rPr>
        <w:t xml:space="preserve">(j </w:t>
      </w:r>
      <w:r>
        <w:t xml:space="preserve">3000 </w:t>
      </w:r>
      <w:r>
        <w:rPr>
          <w:rStyle w:val="74"/>
        </w:rPr>
        <w:t xml:space="preserve">2000 </w:t>
      </w:r>
      <w:r>
        <w:rPr>
          <w:rStyle w:val="75"/>
        </w:rPr>
        <w:t xml:space="preserve">1000 </w:t>
      </w:r>
      <w:r>
        <w:rPr>
          <w:rStyle w:val="72"/>
        </w:rPr>
        <w:t>0</w:t>
      </w:r>
    </w:p>
    <w:p>
      <w:pPr>
        <w:pStyle w:val="18"/>
        <w:shd w:val="clear" w:color="auto" w:fill="auto"/>
        <w:spacing w:before="0" w:after="524" w:line="235" w:lineRule="exact"/>
        <w:ind w:firstLine="0"/>
        <w:jc w:val="right"/>
      </w:pPr>
      <w:r>
        <w:t>Результаты экспериментов показывают, что резкое увеличение времени выполнения преобразования графа происходит при увеличении числа файлов исходного</w:t>
      </w:r>
    </w:p>
    <w:p>
      <w:pPr>
        <w:pStyle w:val="77"/>
        <w:shd w:val="clear" w:color="auto" w:fill="auto"/>
        <w:spacing w:before="0" w:line="180" w:lineRule="exact"/>
        <w:ind w:left="3380"/>
      </w:pPr>
      <w:r>
        <w:t>11</w:t>
      </w:r>
      <w:r>
        <w:br w:type="page"/>
      </w:r>
    </w:p>
    <w:p>
      <w:pPr>
        <w:pStyle w:val="18"/>
        <w:shd w:val="clear" w:color="auto" w:fill="auto"/>
        <w:spacing w:before="0"/>
        <w:ind w:firstLine="33"/>
      </w:pPr>
      <w:r>
        <w:t>кода, а значительное увеличение числа требований к ПО к такому эффекту не приводит.</w:t>
      </w:r>
    </w:p>
    <w:p>
      <w:pPr>
        <w:pStyle w:val="18"/>
        <w:shd w:val="clear" w:color="auto" w:fill="auto"/>
        <w:spacing w:before="0" w:after="402"/>
        <w:ind w:firstLine="306"/>
      </w:pPr>
      <w:r>
        <w:t xml:space="preserve">Наибольшее значение среднего времени составляет 8496 мс, оно достигается при работе с реализацией </w:t>
      </w:r>
      <w:r>
        <w:rPr>
          <w:lang w:val="en-US" w:eastAsia="en-US" w:bidi="en-US"/>
        </w:rPr>
        <w:t>HashSet</w:t>
      </w:r>
      <w:r>
        <w:rPr>
          <w:lang w:val="ru-RU" w:eastAsia="en-US" w:bidi="en-US"/>
        </w:rPr>
        <w:t xml:space="preserve">. </w:t>
      </w:r>
      <w:r>
        <w:t xml:space="preserve">Наименьшее значение среднего времени достигается при работе с </w:t>
      </w:r>
      <w:r>
        <w:rPr>
          <w:lang w:val="en-US" w:eastAsia="en-US" w:bidi="en-US"/>
        </w:rPr>
        <w:t>LinkedHashSet</w:t>
      </w:r>
      <w:r>
        <w:rPr>
          <w:lang w:val="ru-RU" w:eastAsia="en-US" w:bidi="en-US"/>
        </w:rPr>
        <w:t xml:space="preserve">. </w:t>
      </w:r>
      <w:r>
        <w:t xml:space="preserve">При использовании этой реализации коллекции </w:t>
      </w:r>
      <w:r>
        <w:rPr>
          <w:lang w:val="en-US" w:eastAsia="en-US" w:bidi="en-US"/>
        </w:rPr>
        <w:t>Set</w:t>
      </w:r>
      <w:r>
        <w:rPr>
          <w:lang w:val="ru-RU" w:eastAsia="en-US" w:bidi="en-US"/>
        </w:rPr>
        <w:t xml:space="preserve"> </w:t>
      </w:r>
      <w:r>
        <w:t xml:space="preserve">наибольшее значение среднего времени составляет 4061 мс, в то время как для </w:t>
      </w:r>
      <w:r>
        <w:rPr>
          <w:lang w:val="en-US" w:eastAsia="en-US" w:bidi="en-US"/>
        </w:rPr>
        <w:t>TreeSet</w:t>
      </w:r>
      <w:r>
        <w:rPr>
          <w:lang w:val="ru-RU" w:eastAsia="en-US" w:bidi="en-US"/>
        </w:rPr>
        <w:t xml:space="preserve"> </w:t>
      </w:r>
      <w:r>
        <w:t>максимальное значение среднего времени достигает 8083 мс в экспериментах по взаимодействию с файлами исходного кода в количестве 1000 единиц.</w:t>
      </w:r>
    </w:p>
    <w:p>
      <w:pPr>
        <w:pStyle w:val="16"/>
        <w:keepNext/>
        <w:keepLines/>
        <w:shd w:val="clear" w:color="auto" w:fill="auto"/>
        <w:spacing w:after="140" w:line="260" w:lineRule="exact"/>
        <w:ind w:firstLine="33"/>
        <w:jc w:val="both"/>
      </w:pPr>
      <w:bookmarkStart w:id="7" w:name="bookmark7"/>
      <w:r>
        <w:t>Заключение</w:t>
      </w:r>
      <w:bookmarkEnd w:id="7"/>
    </w:p>
    <w:p>
      <w:pPr>
        <w:pStyle w:val="18"/>
        <w:shd w:val="clear" w:color="auto" w:fill="auto"/>
        <w:spacing w:before="0"/>
        <w:ind w:firstLine="306"/>
      </w:pPr>
      <w:r>
        <w:t>В статье предложена модель, отображающая трассируемость требований к ПО на файлы исходного кода и позволяющая разрешать циклические зависимости между файлами исходного кода. Используя ее можно получать информацию о степени связности файлов исходного кода друг с другом, на какую долю функционала оказывается влияние при внесении изменений в файлы исходного кода. Данные сведения могут быть полезны при оценке необходимого объема выполнения верификационных процедур после внесения изменений в один или несколько файлов исходного кода.</w:t>
      </w:r>
    </w:p>
    <w:p>
      <w:pPr>
        <w:pStyle w:val="18"/>
        <w:shd w:val="clear" w:color="auto" w:fill="auto"/>
        <w:spacing w:before="0" w:after="402"/>
        <w:ind w:firstLine="306"/>
      </w:pPr>
      <w:r>
        <w:t xml:space="preserve">В дальнейших исследованиях предполагается применение результатов работы сформированной модели для решения задачи оптимальной декомпозиции. Решение данной задачи актуально для инструментальных средств конфигурирования, выполненных в </w:t>
      </w:r>
      <w:commentRangeStart w:id="4"/>
      <w:r>
        <w:t xml:space="preserve">плагинных </w:t>
      </w:r>
      <w:commentRangeEnd w:id="4"/>
      <w:r>
        <w:rPr>
          <w:rStyle w:val="4"/>
          <w:rFonts w:ascii="Courier New" w:hAnsi="Courier New" w:eastAsia="Courier New" w:cs="Courier New"/>
          <w:spacing w:val="0"/>
        </w:rPr>
        <w:commentReference w:id="4"/>
      </w:r>
      <w:r>
        <w:t>системах. Предполгается использовать результаты работы модели для распределения файлов исходного кода по плагинам с целью максимизации числа возможных комплектаций.</w:t>
      </w:r>
    </w:p>
    <w:p>
      <w:pPr>
        <w:pStyle w:val="16"/>
        <w:keepNext/>
        <w:keepLines/>
        <w:shd w:val="clear" w:color="auto" w:fill="auto"/>
        <w:spacing w:after="142" w:line="260" w:lineRule="exact"/>
        <w:ind w:firstLine="33"/>
        <w:jc w:val="both"/>
      </w:pPr>
      <w:bookmarkStart w:id="8" w:name="bookmark8"/>
      <w:r>
        <w:t>Литература</w:t>
      </w:r>
      <w:bookmarkEnd w:id="8"/>
    </w:p>
    <w:p>
      <w:r>
        <w:t>Рекомендуется ссылаться на работы научного руководителя. например можно сослаться на :</w:t>
      </w:r>
    </w:p>
    <w:p>
      <w:pPr>
        <w:rPr>
          <w:rFonts w:ascii="Times New Roman" w:hAnsi="Times New Roman" w:cs="Times New Roman"/>
        </w:rPr>
      </w:pPr>
      <w:r>
        <w:rPr>
          <w:rFonts w:ascii="Times New Roman" w:hAnsi="Times New Roman" w:cs="Times New Roman"/>
        </w:rPr>
        <w:t>В. П. Осипов, В. А. Судаков, Г. Ф. Хахулин</w:t>
      </w:r>
      <w:r>
        <w:rPr>
          <w:rFonts w:ascii="Times New Roman" w:hAnsi="Times New Roman" w:cs="Times New Roman"/>
          <w:lang w:val="en-US"/>
        </w:rPr>
        <w:t xml:space="preserve">. </w:t>
      </w:r>
      <w:r>
        <w:rPr>
          <w:rFonts w:ascii="Times New Roman" w:hAnsi="Times New Roman" w:cs="Times New Roman"/>
        </w:rPr>
        <w:t>Информационные технологии формирования этапной программы научно-прикладных исследований на российском сегменте Международной космической станции // Вестник компьютерных и информационных технологий. – 2012. – № 12(102). – С. 24-28.</w:t>
      </w:r>
    </w:p>
    <w:p>
      <w:pPr>
        <w:rPr>
          <w:rFonts w:ascii="Times New Roman" w:hAnsi="Times New Roman" w:cs="Times New Roman"/>
        </w:rPr>
      </w:pPr>
      <w:r>
        <w:rPr>
          <w:rFonts w:ascii="Times New Roman" w:hAnsi="Times New Roman" w:cs="Times New Roman"/>
        </w:rPr>
        <w:t xml:space="preserve">как на актуальное применение разработок в авиационно-космической отрасли. во введении. </w:t>
      </w:r>
    </w:p>
    <w:p>
      <w:pPr>
        <w:rPr>
          <w:rFonts w:ascii="Times New Roman" w:hAnsi="Times New Roman" w:cs="Times New Roman"/>
        </w:rPr>
      </w:pPr>
      <w:r>
        <w:rPr>
          <w:rFonts w:ascii="Times New Roman" w:hAnsi="Times New Roman" w:cs="Times New Roman"/>
        </w:rPr>
        <w:t>Четверушкин, Б. Н. Факторное моделирование для инновационно-активных предприятий / Б. Н. Четверушкин, В. А. Судаков // Математическое моделирование. – 2020. – Т. 32, № 3. – С. 115-126. – DOI 10.20948/mm-2020-03-07. – EDN PBCNYP.</w:t>
      </w:r>
    </w:p>
    <w:p>
      <w:pPr>
        <w:rPr>
          <w:rFonts w:ascii="Times New Roman" w:hAnsi="Times New Roman" w:cs="Times New Roman"/>
        </w:rPr>
      </w:pPr>
      <w:r>
        <w:rPr>
          <w:rFonts w:ascii="Times New Roman" w:hAnsi="Times New Roman" w:cs="Times New Roman"/>
        </w:rPr>
        <w:t xml:space="preserve">как на альтернативные модели представление вычислительных процедур на графах, без устранения циклов и позволяющих вычислять взаимное влияние вершин. Как перспективу дальнейших разработок ближе к концу работы. </w:t>
      </w:r>
    </w:p>
    <w:p/>
    <w:p>
      <w:pPr>
        <w:pStyle w:val="18"/>
        <w:numPr>
          <w:ilvl w:val="0"/>
          <w:numId w:val="9"/>
        </w:numPr>
        <w:shd w:val="clear" w:color="auto" w:fill="auto"/>
        <w:tabs>
          <w:tab w:val="left" w:pos="561"/>
        </w:tabs>
        <w:spacing w:before="0" w:after="118"/>
        <w:ind w:left="540" w:hanging="234"/>
      </w:pPr>
      <w:r>
        <w:t xml:space="preserve">А.Н. Вигура, анализ и тестирование программ на основе алгебраической модели, Информационные технологии, Вестник Нижегородского университета им. Н.И. Лобачевского, 2011, </w:t>
      </w:r>
      <w:r>
        <w:rPr>
          <w:lang w:val="en-US" w:eastAsia="en-US" w:bidi="en-US"/>
        </w:rPr>
        <w:t xml:space="preserve">No </w:t>
      </w:r>
      <w:r>
        <w:t>5 (1), с. 185-190;</w:t>
      </w:r>
    </w:p>
    <w:p>
      <w:pPr>
        <w:pStyle w:val="18"/>
        <w:numPr>
          <w:ilvl w:val="0"/>
          <w:numId w:val="9"/>
        </w:numPr>
        <w:shd w:val="clear" w:color="auto" w:fill="auto"/>
        <w:tabs>
          <w:tab w:val="left" w:pos="578"/>
        </w:tabs>
        <w:spacing w:before="0" w:after="122" w:line="240" w:lineRule="exact"/>
        <w:ind w:left="540" w:hanging="234"/>
      </w:pPr>
      <w:r>
        <w:t xml:space="preserve">А.М. Шульженко, автоматическое определение циклов </w:t>
      </w:r>
      <w:r>
        <w:rPr>
          <w:lang w:val="en-US" w:eastAsia="en-US" w:bidi="en-US"/>
        </w:rPr>
        <w:t>ParDo</w:t>
      </w:r>
      <w:r>
        <w:rPr>
          <w:lang w:val="ru-RU" w:eastAsia="en-US" w:bidi="en-US"/>
        </w:rPr>
        <w:t xml:space="preserve"> </w:t>
      </w:r>
      <w:r>
        <w:t xml:space="preserve">в программе, Естественные науки, известия ВУЗов, северо-кавказский регион, </w:t>
      </w:r>
      <w:r>
        <w:rPr>
          <w:lang w:val="en-US" w:eastAsia="en-US" w:bidi="en-US"/>
        </w:rPr>
        <w:t>ISSN</w:t>
      </w:r>
      <w:r>
        <w:rPr>
          <w:lang w:val="ru-RU" w:eastAsia="en-US" w:bidi="en-US"/>
        </w:rPr>
        <w:t xml:space="preserve"> </w:t>
      </w:r>
      <w:r>
        <w:t>0321- 3005, с. 77-87;</w:t>
      </w:r>
    </w:p>
    <w:p>
      <w:pPr>
        <w:pStyle w:val="18"/>
        <w:numPr>
          <w:ilvl w:val="0"/>
          <w:numId w:val="9"/>
        </w:numPr>
        <w:shd w:val="clear" w:color="auto" w:fill="auto"/>
        <w:tabs>
          <w:tab w:val="left" w:pos="578"/>
        </w:tabs>
        <w:spacing w:before="0" w:after="118"/>
        <w:ind w:left="540" w:hanging="234"/>
      </w:pPr>
      <w:r>
        <w:t>В. П. Корячко, д-р техн. наук проф., С. В. Скворцов, канд. техн. наук доц., Иерархическая модель глобальной оптимизации у параллельных объектных программ, электронный журнал ’’Инженерное образование 2006;</w:t>
      </w:r>
    </w:p>
    <w:p>
      <w:pPr>
        <w:pStyle w:val="18"/>
        <w:numPr>
          <w:ilvl w:val="0"/>
          <w:numId w:val="9"/>
        </w:numPr>
        <w:shd w:val="clear" w:color="auto" w:fill="auto"/>
        <w:tabs>
          <w:tab w:val="left" w:pos="581"/>
        </w:tabs>
        <w:spacing w:before="0" w:after="768" w:line="240" w:lineRule="exact"/>
        <w:ind w:left="540" w:hanging="234"/>
      </w:pPr>
      <w:r>
        <w:t>Кошелев В.К., Игнатьев В.Н., Борзилов А.И. Инфраструктура статического анализа программ на языке С#. Труды ИСП РАН, том 28, вып. 1, 2016 г., с. 21-40;</w:t>
      </w:r>
    </w:p>
    <w:p>
      <w:pPr>
        <w:pStyle w:val="79"/>
        <w:shd w:val="clear" w:color="auto" w:fill="auto"/>
        <w:spacing w:before="0" w:line="180" w:lineRule="exact"/>
        <w:ind w:left="3380"/>
      </w:pPr>
      <w:r>
        <w:t>12</w:t>
      </w:r>
      <w:r>
        <w:br w:type="page"/>
      </w:r>
    </w:p>
    <w:p>
      <w:pPr>
        <w:pStyle w:val="18"/>
        <w:numPr>
          <w:ilvl w:val="0"/>
          <w:numId w:val="9"/>
        </w:numPr>
        <w:shd w:val="clear" w:color="auto" w:fill="auto"/>
        <w:tabs>
          <w:tab w:val="left" w:pos="383"/>
        </w:tabs>
        <w:spacing w:before="0" w:after="120"/>
        <w:ind w:left="360" w:right="520" w:hanging="249"/>
      </w:pPr>
      <w:r>
        <w:t xml:space="preserve">А. А. Чертков, Я. </w:t>
      </w:r>
      <w:r>
        <w:rPr>
          <w:lang w:val="en-US" w:eastAsia="en-US" w:bidi="en-US"/>
        </w:rPr>
        <w:t>H</w:t>
      </w:r>
      <w:r>
        <w:rPr>
          <w:lang w:val="ru-RU" w:eastAsia="en-US" w:bidi="en-US"/>
        </w:rPr>
        <w:t xml:space="preserve">. </w:t>
      </w:r>
      <w:r>
        <w:t>Каск, Л. Б. Очина, Маршрутизация потоковой сети на основе модификации алгоритма Веллмана - Форда, ФГБОУ ВО «ГУМРФ имени адмирала С. О. Макарова», Санкт-Петербург, Российская Федерация, 2022г, топ 14 № 4, с 615-627;</w:t>
      </w:r>
    </w:p>
    <w:p>
      <w:pPr>
        <w:pStyle w:val="18"/>
        <w:numPr>
          <w:ilvl w:val="0"/>
          <w:numId w:val="9"/>
        </w:numPr>
        <w:shd w:val="clear" w:color="auto" w:fill="auto"/>
        <w:tabs>
          <w:tab w:val="left" w:pos="383"/>
        </w:tabs>
        <w:spacing w:before="0" w:after="120"/>
        <w:ind w:left="360" w:right="520" w:hanging="249"/>
      </w:pPr>
      <w:r>
        <w:t xml:space="preserve">В. В. Сахаров, А. А. Чертков, Л. Б. Очина, Маршрутизация сетей с отрицательными весами звеньев в пакете оптимизации </w:t>
      </w:r>
      <w:r>
        <w:rPr>
          <w:lang w:val="en-US" w:eastAsia="en-US" w:bidi="en-US"/>
        </w:rPr>
        <w:t>MATLAB</w:t>
      </w:r>
      <w:r>
        <w:rPr>
          <w:lang w:val="ru-RU" w:eastAsia="en-US" w:bidi="en-US"/>
        </w:rPr>
        <w:t xml:space="preserve"> </w:t>
      </w:r>
      <w:r>
        <w:t>ФГБОУ ВО «ГУМРФ имени адмирала С. О. Макарова», Санкт-Петербург, Российская Федерация, 2019г, том 11 № 2, с 230-242;</w:t>
      </w:r>
    </w:p>
    <w:p>
      <w:pPr>
        <w:pStyle w:val="18"/>
        <w:numPr>
          <w:ilvl w:val="0"/>
          <w:numId w:val="9"/>
        </w:numPr>
        <w:shd w:val="clear" w:color="auto" w:fill="auto"/>
        <w:tabs>
          <w:tab w:val="left" w:pos="385"/>
        </w:tabs>
        <w:spacing w:before="0" w:after="120"/>
        <w:ind w:left="360" w:right="520" w:hanging="249"/>
      </w:pPr>
      <w:r>
        <w:t xml:space="preserve">К.В. Недоводеев, Метод генерации графов потоков данных, используемых при автоматическом синтезе параллельных программ для неоднородных многоядерных процессов, Научно-технические ведомости СПбГПУ </w:t>
      </w:r>
      <w:r>
        <w:rPr>
          <w:rStyle w:val="19"/>
          <w:lang w:val="ru-RU" w:eastAsia="ru-RU" w:bidi="ru-RU"/>
        </w:rPr>
        <w:t>У</w:t>
      </w:r>
      <w:r>
        <w:t xml:space="preserve"> 20122 Информатика. Телекоммуникации. Управление, с 47-52;</w:t>
      </w:r>
    </w:p>
    <w:p>
      <w:pPr>
        <w:pStyle w:val="18"/>
        <w:numPr>
          <w:ilvl w:val="0"/>
          <w:numId w:val="9"/>
        </w:numPr>
        <w:shd w:val="clear" w:color="auto" w:fill="auto"/>
        <w:tabs>
          <w:tab w:val="left" w:pos="385"/>
        </w:tabs>
        <w:spacing w:before="0" w:after="118"/>
        <w:ind w:left="360" w:hanging="249"/>
        <w:jc w:val="left"/>
      </w:pPr>
      <w:r>
        <w:t xml:space="preserve">Ю. И. Евсеева, А. С. Бождай, Метод структурно-параметрического синтеза адаптивных программных компонентов виртуальной образовательной среды, Известия высших учебных заведений. Поволжский регион, </w:t>
      </w:r>
      <w:r>
        <w:rPr>
          <w:lang w:val="en-US" w:eastAsia="en-US" w:bidi="en-US"/>
        </w:rPr>
        <w:t xml:space="preserve">DOI </w:t>
      </w:r>
      <w:r>
        <w:t>10.21685/2072- 3059-2016-3-8, с 84-92;</w:t>
      </w:r>
    </w:p>
    <w:p>
      <w:pPr>
        <w:pStyle w:val="18"/>
        <w:numPr>
          <w:ilvl w:val="0"/>
          <w:numId w:val="9"/>
        </w:numPr>
        <w:shd w:val="clear" w:color="auto" w:fill="auto"/>
        <w:tabs>
          <w:tab w:val="left" w:pos="385"/>
        </w:tabs>
        <w:spacing w:before="0" w:after="122" w:line="240" w:lineRule="exact"/>
        <w:ind w:left="360" w:right="520" w:hanging="249"/>
      </w:pPr>
      <w:r>
        <w:t>О.А. Четверина, Методы коррекции профильной информации в процессе компиляции, Труды ИСП РАН, том 27, вып. 6, 2015 г. с 49-65;</w:t>
      </w:r>
    </w:p>
    <w:p>
      <w:pPr>
        <w:pStyle w:val="18"/>
        <w:numPr>
          <w:ilvl w:val="0"/>
          <w:numId w:val="9"/>
        </w:numPr>
        <w:shd w:val="clear" w:color="auto" w:fill="auto"/>
        <w:tabs>
          <w:tab w:val="left" w:pos="382"/>
        </w:tabs>
        <w:spacing w:before="0" w:after="118"/>
        <w:ind w:left="360" w:right="520"/>
      </w:pPr>
      <w:r>
        <w:t xml:space="preserve">О.Б. Штейнберг, Минимизация количества временных массивов в задаче разбиения циклов, </w:t>
      </w:r>
      <w:r>
        <w:rPr>
          <w:lang w:val="en-US" w:eastAsia="en-US" w:bidi="en-US"/>
        </w:rPr>
        <w:t>ISSN</w:t>
      </w:r>
      <w:r>
        <w:rPr>
          <w:lang w:val="ru-RU" w:eastAsia="en-US" w:bidi="en-US"/>
        </w:rPr>
        <w:t xml:space="preserve"> </w:t>
      </w:r>
      <w:r>
        <w:t>0321-3005 известия ВУЗов, Северо-Кавказский регион, естественные науки, 2011. № 5, с 31-35;</w:t>
      </w:r>
    </w:p>
    <w:p>
      <w:pPr>
        <w:pStyle w:val="18"/>
        <w:numPr>
          <w:ilvl w:val="0"/>
          <w:numId w:val="9"/>
        </w:numPr>
        <w:shd w:val="clear" w:color="auto" w:fill="auto"/>
        <w:tabs>
          <w:tab w:val="left" w:pos="382"/>
        </w:tabs>
        <w:spacing w:before="0" w:after="122" w:line="240" w:lineRule="exact"/>
        <w:ind w:left="360" w:right="520"/>
      </w:pPr>
      <w:r>
        <w:t>Тарков М. С., Об эффективности построения гамильтоновых циклов в графах распределенных вычислительных систем рекуррентными нейронными сетями, Информационные технологии в управлении, Институт физики полупроводников им. А.В. Ржанова СО РАН, Новосибирск, Управление большими системами. Выпуск 43, 2013, с 157-171;</w:t>
      </w:r>
    </w:p>
    <w:p>
      <w:pPr>
        <w:pStyle w:val="18"/>
        <w:numPr>
          <w:ilvl w:val="0"/>
          <w:numId w:val="9"/>
        </w:numPr>
        <w:shd w:val="clear" w:color="auto" w:fill="auto"/>
        <w:tabs>
          <w:tab w:val="left" w:pos="382"/>
        </w:tabs>
        <w:spacing w:before="0" w:after="120"/>
        <w:ind w:left="360" w:right="520"/>
      </w:pPr>
      <w:r>
        <w:t>С.В. Огородов, Обоснование линейноупорядоченного представления графовых моделей программ, Институт «Кибернетический центр» ТПУ, Известия Томского политехнического университета. 2008. Т. 312. № 5, с 85-89;</w:t>
      </w:r>
    </w:p>
    <w:p>
      <w:pPr>
        <w:pStyle w:val="18"/>
        <w:numPr>
          <w:ilvl w:val="0"/>
          <w:numId w:val="9"/>
        </w:numPr>
        <w:shd w:val="clear" w:color="auto" w:fill="auto"/>
        <w:tabs>
          <w:tab w:val="left" w:pos="382"/>
        </w:tabs>
        <w:spacing w:before="0" w:after="174"/>
        <w:ind w:left="360"/>
        <w:jc w:val="left"/>
      </w:pPr>
      <w:r>
        <w:t xml:space="preserve">Фролов А. С., канд. техн. наук Семенов А. С, Обзор проблемно-ориентированных языков программирования для параллельного анализа статических графов, </w:t>
      </w:r>
      <w:r>
        <w:rPr>
          <w:lang w:val="en-US" w:eastAsia="en-US" w:bidi="en-US"/>
        </w:rPr>
        <w:t>Computational</w:t>
      </w:r>
      <w:r>
        <w:rPr>
          <w:lang w:val="ru-RU" w:eastAsia="en-US" w:bidi="en-US"/>
        </w:rPr>
        <w:t xml:space="preserve"> </w:t>
      </w:r>
      <w:r>
        <w:rPr>
          <w:lang w:val="en-US" w:eastAsia="en-US" w:bidi="en-US"/>
        </w:rPr>
        <w:t>nanotechnology</w:t>
      </w:r>
      <w:r>
        <w:rPr>
          <w:lang w:val="ru-RU" w:eastAsia="en-US" w:bidi="en-US"/>
        </w:rPr>
        <w:t xml:space="preserve"> </w:t>
      </w:r>
      <w:r>
        <w:t xml:space="preserve">1-2017, </w:t>
      </w:r>
      <w:r>
        <w:rPr>
          <w:lang w:val="en-US" w:eastAsia="en-US" w:bidi="en-US"/>
        </w:rPr>
        <w:t>ISSN</w:t>
      </w:r>
      <w:r>
        <w:rPr>
          <w:lang w:val="ru-RU" w:eastAsia="en-US" w:bidi="en-US"/>
        </w:rPr>
        <w:t xml:space="preserve"> </w:t>
      </w:r>
      <w:r>
        <w:t>2313-223Х, 27-32;</w:t>
      </w:r>
    </w:p>
    <w:p>
      <w:pPr>
        <w:pStyle w:val="18"/>
        <w:numPr>
          <w:ilvl w:val="0"/>
          <w:numId w:val="9"/>
        </w:numPr>
        <w:shd w:val="clear" w:color="auto" w:fill="auto"/>
        <w:tabs>
          <w:tab w:val="left" w:pos="382"/>
        </w:tabs>
        <w:spacing w:before="0" w:after="33" w:line="170" w:lineRule="exact"/>
        <w:ind w:left="360"/>
      </w:pPr>
      <w:r>
        <w:t>Е. П. Емельченков, В. И. Мунерман, Д. В. Мунерман, Т. А. Самойлова,</w:t>
      </w:r>
    </w:p>
    <w:p>
      <w:pPr>
        <w:pStyle w:val="18"/>
        <w:shd w:val="clear" w:color="auto" w:fill="auto"/>
        <w:spacing w:before="0" w:after="124" w:line="240" w:lineRule="exact"/>
        <w:ind w:left="360" w:right="520" w:hanging="1"/>
        <w:jc w:val="left"/>
      </w:pPr>
      <w:r>
        <w:t>Один метод построения циклов в графе, Современные информационные технологии и ИТ-образование. 2021. Т. 17, № 4. С. 814-823</w:t>
      </w:r>
    </w:p>
    <w:p>
      <w:pPr>
        <w:pStyle w:val="18"/>
        <w:numPr>
          <w:ilvl w:val="0"/>
          <w:numId w:val="9"/>
        </w:numPr>
        <w:shd w:val="clear" w:color="auto" w:fill="auto"/>
        <w:tabs>
          <w:tab w:val="left" w:pos="382"/>
        </w:tabs>
        <w:spacing w:before="0" w:line="235" w:lineRule="exact"/>
        <w:ind w:left="360" w:right="520"/>
      </w:pPr>
      <w:r>
        <w:t>А.А. Каленкова, Оптимизация потоков работ по времени выполнения, основанная на удалении избыточных потоков управления, ТРУДЫ МФТИ. —</w:t>
      </w:r>
    </w:p>
    <w:p>
      <w:pPr>
        <w:pStyle w:val="18"/>
        <w:shd w:val="clear" w:color="auto" w:fill="auto"/>
        <w:spacing w:before="0" w:after="692" w:line="170" w:lineRule="exact"/>
        <w:ind w:left="360" w:hanging="1"/>
        <w:jc w:val="left"/>
      </w:pPr>
      <w:r>
        <w:t>2009. — Том 1, № 2, 160-174;</w:t>
      </w:r>
    </w:p>
    <w:p>
      <w:pPr>
        <w:pStyle w:val="18"/>
        <w:shd w:val="clear" w:color="auto" w:fill="auto"/>
        <w:spacing w:before="0" w:line="170" w:lineRule="exact"/>
        <w:ind w:left="3220" w:hanging="4"/>
        <w:jc w:val="left"/>
      </w:pPr>
      <w:r>
        <w:t>13</w:t>
      </w:r>
      <w:r>
        <w:br w:type="page"/>
      </w:r>
    </w:p>
    <w:p>
      <w:pPr>
        <w:pStyle w:val="18"/>
        <w:numPr>
          <w:ilvl w:val="0"/>
          <w:numId w:val="9"/>
        </w:numPr>
        <w:shd w:val="clear" w:color="auto" w:fill="auto"/>
        <w:tabs>
          <w:tab w:val="left" w:pos="382"/>
        </w:tabs>
        <w:spacing w:before="0" w:after="120"/>
        <w:ind w:left="360" w:right="520"/>
      </w:pPr>
      <w:r>
        <w:t xml:space="preserve">А.П. Баглий, Н.М. Кривошеев, Б.Я. Штейнберг, О.Б. Штейнберг, Преобразования программ в Оптимизирующей распараллеливающей системе для распараллеливания на распределенную память, Инженерный вестник Дона, №12 (2022), </w:t>
      </w:r>
      <w:r>
        <w:rPr>
          <w:lang w:val="en-US" w:eastAsia="en-US" w:bidi="en-US"/>
        </w:rPr>
        <w:t>ivdon</w:t>
      </w:r>
      <w:r>
        <w:rPr>
          <w:lang w:val="ru-RU" w:eastAsia="en-US" w:bidi="en-US"/>
        </w:rPr>
        <w:t>.</w:t>
      </w:r>
      <w:r>
        <w:rPr>
          <w:lang w:val="en-US" w:eastAsia="en-US" w:bidi="en-US"/>
        </w:rPr>
        <w:t>ru</w:t>
      </w:r>
      <w:r>
        <w:rPr>
          <w:lang w:val="ru-RU" w:eastAsia="en-US" w:bidi="en-US"/>
        </w:rPr>
        <w:t>/</w:t>
      </w:r>
      <w:r>
        <w:rPr>
          <w:lang w:val="en-US" w:eastAsia="en-US" w:bidi="en-US"/>
        </w:rPr>
        <w:t>ru</w:t>
      </w:r>
      <w:r>
        <w:rPr>
          <w:lang w:val="ru-RU" w:eastAsia="en-US" w:bidi="en-US"/>
        </w:rPr>
        <w:t>/</w:t>
      </w:r>
      <w:r>
        <w:rPr>
          <w:lang w:val="en-US" w:eastAsia="en-US" w:bidi="en-US"/>
        </w:rPr>
        <w:t>magazine</w:t>
      </w:r>
      <w:r>
        <w:rPr>
          <w:lang w:val="ru-RU" w:eastAsia="en-US" w:bidi="en-US"/>
        </w:rPr>
        <w:t>/</w:t>
      </w:r>
      <w:r>
        <w:rPr>
          <w:lang w:val="en-US" w:eastAsia="en-US" w:bidi="en-US"/>
        </w:rPr>
        <w:t>archive</w:t>
      </w:r>
      <w:r>
        <w:rPr>
          <w:lang w:val="ru-RU" w:eastAsia="en-US" w:bidi="en-US"/>
        </w:rPr>
        <w:t>/</w:t>
      </w:r>
      <w:r>
        <w:rPr>
          <w:lang w:val="en-US" w:eastAsia="en-US" w:bidi="en-US"/>
        </w:rPr>
        <w:t>nl</w:t>
      </w:r>
      <w:r>
        <w:rPr>
          <w:lang w:val="ru-RU" w:eastAsia="en-US" w:bidi="en-US"/>
        </w:rPr>
        <w:t>2</w:t>
      </w:r>
      <w:r>
        <w:rPr>
          <w:lang w:val="en-US" w:eastAsia="en-US" w:bidi="en-US"/>
        </w:rPr>
        <w:t>y</w:t>
      </w:r>
      <w:r>
        <w:rPr>
          <w:lang w:val="ru-RU" w:eastAsia="en-US" w:bidi="en-US"/>
        </w:rPr>
        <w:t>20225/8089;</w:t>
      </w:r>
    </w:p>
    <w:p>
      <w:pPr>
        <w:pStyle w:val="18"/>
        <w:numPr>
          <w:ilvl w:val="0"/>
          <w:numId w:val="9"/>
        </w:numPr>
        <w:shd w:val="clear" w:color="auto" w:fill="auto"/>
        <w:tabs>
          <w:tab w:val="left" w:pos="382"/>
        </w:tabs>
        <w:spacing w:before="0" w:after="120"/>
        <w:ind w:left="360" w:right="400"/>
        <w:jc w:val="left"/>
      </w:pPr>
      <w:r>
        <w:t xml:space="preserve">О.Б. Штейнберг, И. А. Ивлев, Применение преобразования циклов </w:t>
      </w:r>
      <w:r>
        <w:rPr>
          <w:lang w:val="ru-RU" w:eastAsia="en-US" w:bidi="en-US"/>
        </w:rPr>
        <w:t>"</w:t>
      </w:r>
      <w:r>
        <w:rPr>
          <w:lang w:val="en-US" w:eastAsia="en-US" w:bidi="en-US"/>
        </w:rPr>
        <w:t>Retiming</w:t>
      </w:r>
      <w:r>
        <w:rPr>
          <w:lang w:val="ru-RU" w:eastAsia="en-US" w:bidi="en-US"/>
        </w:rPr>
        <w:t>’’</w:t>
      </w:r>
      <w:r>
        <w:rPr>
          <w:lang w:val="en-US" w:eastAsia="en-US" w:bidi="en-US"/>
        </w:rPr>
        <w:t>c</w:t>
      </w:r>
      <w:r>
        <w:rPr>
          <w:lang w:val="ru-RU" w:eastAsia="en-US" w:bidi="en-US"/>
        </w:rPr>
        <w:t xml:space="preserve"> </w:t>
      </w:r>
      <w:r>
        <w:t xml:space="preserve">целью уменьшения количества используемых регистров, Южный федеральный университет, г. Ростов-на-Дону, Россия, </w:t>
      </w:r>
      <w:r>
        <w:rPr>
          <w:lang w:val="en-US" w:eastAsia="en-US" w:bidi="en-US"/>
        </w:rPr>
        <w:t>ISSN</w:t>
      </w:r>
      <w:r>
        <w:rPr>
          <w:lang w:val="ru-RU" w:eastAsia="en-US" w:bidi="en-US"/>
        </w:rPr>
        <w:t xml:space="preserve"> </w:t>
      </w:r>
      <w:r>
        <w:t>0321-2653 известия ВУЗов. Северо-Кавказский регион. Технические науки. 2017. № 3, с 76-80;</w:t>
      </w:r>
    </w:p>
    <w:p>
      <w:pPr>
        <w:pStyle w:val="18"/>
        <w:numPr>
          <w:ilvl w:val="0"/>
          <w:numId w:val="9"/>
        </w:numPr>
        <w:shd w:val="clear" w:color="auto" w:fill="auto"/>
        <w:tabs>
          <w:tab w:val="left" w:pos="382"/>
        </w:tabs>
        <w:spacing w:before="0" w:after="118"/>
        <w:ind w:left="360" w:right="520"/>
      </w:pPr>
      <w:r>
        <w:t xml:space="preserve">А. Ю. Попов, Применение вычислительных систем смногими потоками команд и одним потоком данных для решения задач оптимизации, </w:t>
      </w:r>
      <w:r>
        <w:rPr>
          <w:lang w:val="en-US" w:eastAsia="en-US" w:bidi="en-US"/>
        </w:rPr>
        <w:t>ISSN</w:t>
      </w:r>
      <w:r>
        <w:rPr>
          <w:lang w:val="ru-RU" w:eastAsia="en-US" w:bidi="en-US"/>
        </w:rPr>
        <w:t xml:space="preserve"> </w:t>
      </w:r>
      <w:r>
        <w:t>0236- 3933. Вестник МГТУ им. Н.Э. Баумана. Сер. ’’Приборостроение 2012, с 146- 154;</w:t>
      </w:r>
    </w:p>
    <w:p>
      <w:pPr>
        <w:pStyle w:val="18"/>
        <w:numPr>
          <w:ilvl w:val="0"/>
          <w:numId w:val="9"/>
        </w:numPr>
        <w:shd w:val="clear" w:color="auto" w:fill="auto"/>
        <w:spacing w:before="0" w:after="7316" w:line="240" w:lineRule="exact"/>
        <w:ind w:left="360" w:right="520"/>
      </w:pPr>
      <w:r>
        <w:t xml:space="preserve"> Карпов Ю.Л., Волкова И.А., Вылиток А.А., Карпов Л.Е., Сметанин Ю.Г. Проектирование интерфейсов классов графовой модели нейронной сети. Труды ИСП РАН, том 31, вып. 4, 2019 г., стр. 97-112.</w:t>
      </w:r>
    </w:p>
    <w:p>
      <w:pPr>
        <w:pStyle w:val="18"/>
        <w:numPr>
          <w:ilvl w:val="0"/>
          <w:numId w:val="0"/>
        </w:numPr>
        <w:shd w:val="clear" w:color="auto" w:fill="auto"/>
        <w:spacing w:before="0" w:after="7316" w:line="240" w:lineRule="exact"/>
        <w:ind w:left="0" w:right="520" w:firstLine="0"/>
      </w:pPr>
    </w:p>
    <w:p>
      <w:pPr>
        <w:pStyle w:val="18"/>
        <w:shd w:val="clear" w:color="auto" w:fill="auto"/>
        <w:spacing w:before="0" w:line="170" w:lineRule="exact"/>
        <w:ind w:left="3220" w:hanging="4"/>
        <w:jc w:val="left"/>
      </w:pPr>
      <w:r>
        <w:t>14</w:t>
      </w:r>
    </w:p>
    <w:sectPr>
      <w:footerReference r:id="rId7" w:type="default"/>
      <w:pgSz w:w="12240" w:h="15840"/>
      <w:pgMar w:top="2426" w:right="2425" w:bottom="1682" w:left="2571" w:header="0" w:footer="3"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User" w:date="2024-04-15T13:41:00Z" w:initials="">
    <w:p w14:paraId="14B02C30">
      <w:pPr>
        <w:pStyle w:val="5"/>
      </w:pPr>
      <w:r>
        <w:t>название желательно умещать в 2 строчки</w:t>
      </w:r>
    </w:p>
  </w:comment>
  <w:comment w:id="1" w:author="Microsoft Office User" w:date="2024-04-15T13:55:00Z" w:initials="">
    <w:p w14:paraId="6C9C43CA">
      <w:pPr>
        <w:pStyle w:val="5"/>
      </w:pPr>
      <w:r>
        <w:t>а зависимость между требованиями?</w:t>
      </w:r>
    </w:p>
  </w:comment>
  <w:comment w:id="2" w:author="Microsoft Office User" w:date="2024-04-15T13:56:00Z" w:initials="">
    <w:p w14:paraId="4BCD3FFB">
      <w:pPr>
        <w:pStyle w:val="5"/>
      </w:pPr>
      <w:r>
        <w:t xml:space="preserve">Первый граф двудольный? лучше отметить этот момент если это так. </w:t>
      </w:r>
    </w:p>
  </w:comment>
  <w:comment w:id="3" w:author="Microsoft Office User" w:date="2024-04-15T13:57:00Z" w:initials="">
    <w:p w14:paraId="1E530835">
      <w:pPr>
        <w:pStyle w:val="5"/>
      </w:pPr>
      <w:r>
        <w:t xml:space="preserve">Здесь и далее, даже если что-то аналогично, то лучше привести описание. В работе можно использовать чужие формулы и алгоритмы. Просто заставлять читателя смотреть ссылки чтобы все понять – это неправильно. </w:t>
      </w:r>
    </w:p>
  </w:comment>
  <w:comment w:id="4" w:author="Microsoft Office User" w:date="2024-04-15T14:05:00Z" w:initials="">
    <w:p w14:paraId="53947926">
      <w:pPr>
        <w:pStyle w:val="5"/>
      </w:pPr>
      <w:r>
        <w:t xml:space="preserve">По основному тексту плагинные системы появились только в заключении. Нужно либо дать им определение и описать их особенности в самом тексте статьи Либо убрать про плагинные системы слова вообще. Кажется что проблема актулальна для любых систем.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4B02C30" w15:done="0"/>
  <w15:commentEx w15:paraId="6C9C43CA" w15:done="0"/>
  <w15:commentEx w15:paraId="4BCD3FFB" w15:done="0"/>
  <w15:commentEx w15:paraId="1E530835" w15:done="0"/>
  <w15:commentEx w15:paraId="539479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86"/>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pecial#Default Metrics Font">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pict>
        <v:shape id="_x0000_s1025" o:spid="_x0000_s1025" o:spt="202" type="#_x0000_t202" style="position:absolute;left:0pt;margin-left:303.35pt;margin-top:695.9pt;height:11.15pt;width:5.3pt;mso-position-horizontal-relative:page;mso-position-vertical-relative:page;mso-wrap-style:none;z-index:-251657216;mso-width-relative:page;mso-height-relative:page;" filled="f" stroked="f" coordsize="21600,21600">
          <v:path/>
          <v:fill on="f" focussize="0,0"/>
          <v:stroke on="f" joinstyle="miter"/>
          <v:imagedata o:title=""/>
          <o:lock v:ext="edit"/>
          <v:textbox inset="0mm,0mm,0mm,0mm" style="mso-fit-shape-to-text:t;">
            <w:txbxContent>
              <w:p>
                <w:pPr>
                  <w:pStyle w:val="35"/>
                  <w:shd w:val="clear" w:color="auto" w:fill="auto"/>
                  <w:spacing w:line="240" w:lineRule="auto"/>
                  <w:ind w:firstLine="0"/>
                </w:pPr>
                <w:r>
                  <w:rPr>
                    <w:rStyle w:val="36"/>
                  </w:rPr>
                  <w:t>6</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8"/>
        <w:shd w:val="clear" w:color="auto" w:fill="auto"/>
        <w:spacing w:line="180" w:lineRule="exact"/>
      </w:pPr>
      <w:r>
        <w:footnoteRef/>
      </w:r>
    </w:p>
  </w:footnote>
  <w:footnote w:id="1">
    <w:p>
      <w:pPr>
        <w:pStyle w:val="10"/>
        <w:shd w:val="clear" w:color="auto" w:fill="auto"/>
        <w:spacing w:line="170" w:lineRule="exact"/>
        <w:ind w:left="60"/>
      </w:pPr>
      <w:r>
        <w:footnoteRef/>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0413B0"/>
    <w:multiLevelType w:val="multilevel"/>
    <w:tmpl w:val="1F0413B0"/>
    <w:lvl w:ilvl="0" w:tentative="0">
      <w:start w:val="1"/>
      <w:numFmt w:val="decimal"/>
      <w:lvlText w:val="%1."/>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0B914D2"/>
    <w:multiLevelType w:val="multilevel"/>
    <w:tmpl w:val="20B914D2"/>
    <w:lvl w:ilvl="0" w:tentative="0">
      <w:start w:val="1"/>
      <w:numFmt w:val="decimal"/>
      <w:lvlText w:val="%1."/>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24C0381"/>
    <w:multiLevelType w:val="multilevel"/>
    <w:tmpl w:val="224C0381"/>
    <w:lvl w:ilvl="0" w:tentative="0">
      <w:start w:val="1"/>
      <w:numFmt w:val="decimal"/>
      <w:lvlText w:val="%1."/>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59C0C8F"/>
    <w:multiLevelType w:val="multilevel"/>
    <w:tmpl w:val="259C0C8F"/>
    <w:lvl w:ilvl="0" w:tentative="0">
      <w:start w:val="1"/>
      <w:numFmt w:val="decimal"/>
      <w:lvlText w:val="%1."/>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E9E735A"/>
    <w:multiLevelType w:val="multilevel"/>
    <w:tmpl w:val="3E9E735A"/>
    <w:lvl w:ilvl="0" w:tentative="0">
      <w:start w:val="1"/>
      <w:numFmt w:val="decimal"/>
      <w:lvlText w:val="%1."/>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29E34FA"/>
    <w:multiLevelType w:val="multilevel"/>
    <w:tmpl w:val="529E34FA"/>
    <w:lvl w:ilvl="0" w:tentative="0">
      <w:start w:val="1"/>
      <w:numFmt w:val="decimal"/>
      <w:lvlText w:val="%1."/>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D735AC9"/>
    <w:multiLevelType w:val="multilevel"/>
    <w:tmpl w:val="5D735AC9"/>
    <w:lvl w:ilvl="0" w:tentative="0">
      <w:start w:val="1"/>
      <w:numFmt w:val="decimal"/>
      <w:lvlText w:val="%1."/>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6914047F"/>
    <w:multiLevelType w:val="multilevel"/>
    <w:tmpl w:val="6914047F"/>
    <w:lvl w:ilvl="0" w:tentative="0">
      <w:start w:val="50"/>
      <w:numFmt w:val="lowerRoman"/>
      <w:lvlText w:val="%1,"/>
      <w:lvlJc w:val="left"/>
      <w:rPr>
        <w:rFonts w:ascii="Special#Default Metrics Font" w:hAnsi="Special#Default Metrics Font" w:eastAsia="Special#Default Metrics Font" w:cs="Special#Default Metrics Font"/>
        <w:b w:val="0"/>
        <w:bCs w:val="0"/>
        <w:i/>
        <w:iCs/>
        <w:smallCaps w:val="0"/>
        <w:strike w:val="0"/>
        <w:color w:val="000000"/>
        <w:spacing w:val="-10"/>
        <w:w w:val="150"/>
        <w:position w:val="0"/>
        <w:sz w:val="17"/>
        <w:szCs w:val="17"/>
        <w:u w:val="none"/>
        <w:vertAlign w:val="superscript"/>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78826D67"/>
    <w:multiLevelType w:val="multilevel"/>
    <w:tmpl w:val="78826D67"/>
    <w:lvl w:ilvl="0" w:tentative="0">
      <w:start w:val="1"/>
      <w:numFmt w:val="bullet"/>
      <w:lvlText w:val="•"/>
      <w:lvlJc w:val="left"/>
      <w:rPr>
        <w:rFonts w:ascii="Special#Default Metrics Font" w:hAnsi="Special#Default Metrics Font" w:eastAsia="Special#Default Metrics Font" w:cs="Special#Default Metrics Font"/>
        <w:b w:val="0"/>
        <w:bCs w:val="0"/>
        <w:i w:val="0"/>
        <w:iCs w:val="0"/>
        <w:smallCaps w:val="0"/>
        <w:strike w:val="0"/>
        <w:color w:val="000000"/>
        <w:spacing w:val="-10"/>
        <w:w w:val="100"/>
        <w:position w:val="0"/>
        <w:sz w:val="17"/>
        <w:szCs w:val="17"/>
        <w:u w:val="none"/>
        <w:lang w:val="ru-RU" w:eastAsia="ru-RU" w:bidi="ru-RU"/>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
  </w:num>
  <w:num w:numId="2">
    <w:abstractNumId w:val="7"/>
  </w:num>
  <w:num w:numId="3">
    <w:abstractNumId w:val="0"/>
  </w:num>
  <w:num w:numId="4">
    <w:abstractNumId w:val="4"/>
  </w:num>
  <w:num w:numId="5">
    <w:abstractNumId w:val="8"/>
  </w:num>
  <w:num w:numId="6">
    <w:abstractNumId w:val="3"/>
  </w:num>
  <w:num w:numId="7">
    <w:abstractNumId w:val="6"/>
  </w:num>
  <w:num w:numId="8">
    <w:abstractNumId w:val="1"/>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rson w15:author="Dambr Wolf">
    <w15:presenceInfo w15:providerId="WPS Office" w15:userId="343798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trackRevisions w:val="1"/>
  <w:documentProtection w:enforcement="0"/>
  <w:defaultTabStop w:val="708"/>
  <w:drawingGridHorizontalSpacing w:val="181"/>
  <w:drawingGridVerticalSpacing w:val="181"/>
  <w:displayHorizontalDrawingGridEvery w:val="1"/>
  <w:displayVerticalDrawingGridEvery w:val="1"/>
  <w:noPunctuationKerning w:val="1"/>
  <w:characterSpacingControl w:val="compressPunctuation"/>
  <w:hdrShapeDefaults>
    <o:shapelayout v:ext="edit">
      <o:idmap v:ext="edit" data="1"/>
    </o:shapelayout>
  </w:hdrShapeDefaults>
  <w:footnotePr>
    <w:numRestart w:val="eachPage"/>
    <w:footnote w:id="4"/>
    <w:footnote w:id="5"/>
  </w:footnotePr>
  <w:compat>
    <w:doNotExpandShiftReturn/>
    <w:doNotWrapTextWithPunct/>
    <w:doNotUseEastAsianBreakRules/>
    <w:doNotUseIndentAsNumberingTabStop/>
    <w:compatSetting w:name="compatibilityMode" w:uri="http://schemas.microsoft.com/office/word" w:val="12"/>
  </w:compat>
  <w:rsids>
    <w:rsidRoot w:val="00215982"/>
    <w:rsid w:val="00033F97"/>
    <w:rsid w:val="000946D8"/>
    <w:rsid w:val="000A5FDC"/>
    <w:rsid w:val="00215982"/>
    <w:rsid w:val="003D3FF7"/>
    <w:rsid w:val="006A3E0B"/>
    <w:rsid w:val="00C57233"/>
    <w:rsid w:val="00C627A7"/>
    <w:rsid w:val="00F03056"/>
    <w:rsid w:val="00F3094C"/>
    <w:rsid w:val="00F32416"/>
    <w:rsid w:val="43E6765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pPr>
    <w:rPr>
      <w:rFonts w:ascii="Courier New" w:hAnsi="Courier New" w:eastAsia="Courier New" w:cs="Courier New"/>
      <w:color w:val="000000"/>
      <w:sz w:val="24"/>
      <w:szCs w:val="24"/>
      <w:lang w:val="ru-RU" w:eastAsia="ru-RU" w:bidi="ru-RU"/>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80"/>
    <w:semiHidden/>
    <w:unhideWhenUsed/>
    <w:uiPriority w:val="99"/>
    <w:rPr>
      <w:sz w:val="20"/>
      <w:szCs w:val="20"/>
    </w:rPr>
  </w:style>
  <w:style w:type="paragraph" w:styleId="6">
    <w:name w:val="annotation subject"/>
    <w:basedOn w:val="5"/>
    <w:next w:val="5"/>
    <w:link w:val="81"/>
    <w:semiHidden/>
    <w:unhideWhenUsed/>
    <w:uiPriority w:val="99"/>
    <w:rPr>
      <w:b/>
      <w:bCs/>
    </w:rPr>
  </w:style>
  <w:style w:type="character" w:customStyle="1" w:styleId="7">
    <w:name w:val="Сноска_"/>
    <w:basedOn w:val="2"/>
    <w:link w:val="8"/>
    <w:autoRedefine/>
    <w:qFormat/>
    <w:uiPriority w:val="0"/>
    <w:rPr>
      <w:rFonts w:ascii="Special#Default Metrics Font" w:hAnsi="Special#Default Metrics Font" w:eastAsia="Special#Default Metrics Font" w:cs="Special#Default Metrics Font"/>
      <w:sz w:val="18"/>
      <w:szCs w:val="18"/>
      <w:u w:val="none"/>
    </w:rPr>
  </w:style>
  <w:style w:type="paragraph" w:customStyle="1" w:styleId="8">
    <w:name w:val="Сноска"/>
    <w:basedOn w:val="1"/>
    <w:link w:val="7"/>
    <w:uiPriority w:val="0"/>
    <w:pPr>
      <w:shd w:val="clear" w:color="auto" w:fill="FFFFFF"/>
      <w:spacing w:line="0" w:lineRule="atLeast"/>
      <w:jc w:val="center"/>
    </w:pPr>
    <w:rPr>
      <w:rFonts w:ascii="Special#Default Metrics Font" w:hAnsi="Special#Default Metrics Font" w:eastAsia="Special#Default Metrics Font" w:cs="Special#Default Metrics Font"/>
      <w:sz w:val="18"/>
      <w:szCs w:val="18"/>
    </w:rPr>
  </w:style>
  <w:style w:type="character" w:customStyle="1" w:styleId="9">
    <w:name w:val="Сноска (2)_"/>
    <w:basedOn w:val="2"/>
    <w:link w:val="10"/>
    <w:autoRedefine/>
    <w:qFormat/>
    <w:uiPriority w:val="0"/>
    <w:rPr>
      <w:rFonts w:ascii="Special#Default Metrics Font" w:hAnsi="Special#Default Metrics Font" w:eastAsia="Special#Default Metrics Font" w:cs="Special#Default Metrics Font"/>
      <w:i/>
      <w:iCs/>
      <w:spacing w:val="-10"/>
      <w:w w:val="150"/>
      <w:sz w:val="17"/>
      <w:szCs w:val="17"/>
      <w:u w:val="none"/>
    </w:rPr>
  </w:style>
  <w:style w:type="paragraph" w:customStyle="1" w:styleId="10">
    <w:name w:val="Сноска (2)"/>
    <w:basedOn w:val="1"/>
    <w:link w:val="9"/>
    <w:uiPriority w:val="0"/>
    <w:pPr>
      <w:shd w:val="clear" w:color="auto" w:fill="FFFFFF"/>
      <w:spacing w:line="0" w:lineRule="atLeast"/>
      <w:jc w:val="center"/>
    </w:pPr>
    <w:rPr>
      <w:rFonts w:ascii="Special#Default Metrics Font" w:hAnsi="Special#Default Metrics Font" w:eastAsia="Special#Default Metrics Font" w:cs="Special#Default Metrics Font"/>
      <w:i/>
      <w:iCs/>
      <w:spacing w:val="-10"/>
      <w:w w:val="150"/>
      <w:sz w:val="17"/>
      <w:szCs w:val="17"/>
    </w:rPr>
  </w:style>
  <w:style w:type="character" w:customStyle="1" w:styleId="11">
    <w:name w:val="Основной текст (3) Exact"/>
    <w:basedOn w:val="2"/>
    <w:link w:val="12"/>
    <w:autoRedefine/>
    <w:qFormat/>
    <w:uiPriority w:val="0"/>
    <w:rPr>
      <w:rFonts w:ascii="Special#Default Metrics Font" w:hAnsi="Special#Default Metrics Font" w:eastAsia="Special#Default Metrics Font" w:cs="Special#Default Metrics Font"/>
      <w:i/>
      <w:iCs/>
      <w:sz w:val="14"/>
      <w:szCs w:val="14"/>
      <w:u w:val="none"/>
    </w:rPr>
  </w:style>
  <w:style w:type="paragraph" w:customStyle="1" w:styleId="12">
    <w:name w:val="Основной текст (3)"/>
    <w:basedOn w:val="1"/>
    <w:link w:val="11"/>
    <w:uiPriority w:val="0"/>
    <w:pPr>
      <w:shd w:val="clear" w:color="auto" w:fill="FFFFFF"/>
      <w:spacing w:line="115" w:lineRule="exact"/>
      <w:ind w:firstLine="14"/>
      <w:jc w:val="both"/>
    </w:pPr>
    <w:rPr>
      <w:rFonts w:ascii="Special#Default Metrics Font" w:hAnsi="Special#Default Metrics Font" w:eastAsia="Special#Default Metrics Font" w:cs="Special#Default Metrics Font"/>
      <w:i/>
      <w:iCs/>
      <w:sz w:val="14"/>
      <w:szCs w:val="14"/>
    </w:rPr>
  </w:style>
  <w:style w:type="character" w:customStyle="1" w:styleId="13">
    <w:name w:val="Основной текст (3) + 8 pt Exact"/>
    <w:basedOn w:val="11"/>
    <w:autoRedefine/>
    <w:qFormat/>
    <w:uiPriority w:val="0"/>
    <w:rPr>
      <w:rFonts w:ascii="Special#Default Metrics Font" w:hAnsi="Special#Default Metrics Font" w:eastAsia="Special#Default Metrics Font" w:cs="Special#Default Metrics Font"/>
      <w:color w:val="000000"/>
      <w:spacing w:val="0"/>
      <w:w w:val="100"/>
      <w:position w:val="0"/>
      <w:sz w:val="16"/>
      <w:szCs w:val="16"/>
      <w:u w:val="none"/>
      <w:lang w:val="en-US" w:eastAsia="en-US" w:bidi="en-US"/>
    </w:rPr>
  </w:style>
  <w:style w:type="character" w:customStyle="1" w:styleId="14">
    <w:name w:val="Подпись к картинке Exact"/>
    <w:basedOn w:val="2"/>
    <w:uiPriority w:val="0"/>
    <w:rPr>
      <w:rFonts w:ascii="Special#Default Metrics Font" w:hAnsi="Special#Default Metrics Font" w:eastAsia="Special#Default Metrics Font" w:cs="Special#Default Metrics Font"/>
      <w:spacing w:val="-10"/>
      <w:sz w:val="17"/>
      <w:szCs w:val="17"/>
      <w:u w:val="none"/>
    </w:rPr>
  </w:style>
  <w:style w:type="character" w:customStyle="1" w:styleId="15">
    <w:name w:val="Заголовок №2_"/>
    <w:basedOn w:val="2"/>
    <w:link w:val="16"/>
    <w:autoRedefine/>
    <w:qFormat/>
    <w:uiPriority w:val="0"/>
    <w:rPr>
      <w:rFonts w:ascii="Special#Default Metrics Font" w:hAnsi="Special#Default Metrics Font" w:eastAsia="Special#Default Metrics Font" w:cs="Special#Default Metrics Font"/>
      <w:spacing w:val="-10"/>
      <w:sz w:val="26"/>
      <w:szCs w:val="26"/>
      <w:u w:val="none"/>
    </w:rPr>
  </w:style>
  <w:style w:type="paragraph" w:customStyle="1" w:styleId="16">
    <w:name w:val="Заголовок №2"/>
    <w:basedOn w:val="1"/>
    <w:link w:val="15"/>
    <w:uiPriority w:val="0"/>
    <w:pPr>
      <w:shd w:val="clear" w:color="auto" w:fill="FFFFFF"/>
      <w:spacing w:after="240" w:line="360" w:lineRule="exact"/>
      <w:jc w:val="center"/>
      <w:outlineLvl w:val="1"/>
    </w:pPr>
    <w:rPr>
      <w:rFonts w:ascii="Special#Default Metrics Font" w:hAnsi="Special#Default Metrics Font" w:eastAsia="Special#Default Metrics Font" w:cs="Special#Default Metrics Font"/>
      <w:spacing w:val="-10"/>
      <w:sz w:val="26"/>
      <w:szCs w:val="26"/>
    </w:rPr>
  </w:style>
  <w:style w:type="character" w:customStyle="1" w:styleId="17">
    <w:name w:val="Основной текст (2)_"/>
    <w:basedOn w:val="2"/>
    <w:link w:val="18"/>
    <w:uiPriority w:val="0"/>
    <w:rPr>
      <w:rFonts w:ascii="Special#Default Metrics Font" w:hAnsi="Special#Default Metrics Font" w:eastAsia="Special#Default Metrics Font" w:cs="Special#Default Metrics Font"/>
      <w:spacing w:val="-10"/>
      <w:sz w:val="17"/>
      <w:szCs w:val="17"/>
      <w:u w:val="none"/>
    </w:rPr>
  </w:style>
  <w:style w:type="paragraph" w:customStyle="1" w:styleId="18">
    <w:name w:val="Основной текст (2)2"/>
    <w:basedOn w:val="1"/>
    <w:link w:val="17"/>
    <w:uiPriority w:val="0"/>
    <w:pPr>
      <w:shd w:val="clear" w:color="auto" w:fill="FFFFFF"/>
      <w:spacing w:before="240" w:line="238" w:lineRule="exact"/>
      <w:ind w:hanging="331"/>
      <w:jc w:val="both"/>
    </w:pPr>
    <w:rPr>
      <w:rFonts w:ascii="Special#Default Metrics Font" w:hAnsi="Special#Default Metrics Font" w:eastAsia="Special#Default Metrics Font" w:cs="Special#Default Metrics Font"/>
      <w:spacing w:val="-10"/>
      <w:sz w:val="17"/>
      <w:szCs w:val="17"/>
    </w:rPr>
  </w:style>
  <w:style w:type="character" w:customStyle="1" w:styleId="19">
    <w:name w:val="Основной текст (2) + Курсив;Масштаб 150%"/>
    <w:basedOn w:val="17"/>
    <w:autoRedefine/>
    <w:qFormat/>
    <w:uiPriority w:val="0"/>
    <w:rPr>
      <w:rFonts w:ascii="Special#Default Metrics Font" w:hAnsi="Special#Default Metrics Font" w:eastAsia="Special#Default Metrics Font" w:cs="Special#Default Metrics Font"/>
      <w:i/>
      <w:iCs/>
      <w:color w:val="000000"/>
      <w:spacing w:val="-10"/>
      <w:w w:val="150"/>
      <w:position w:val="0"/>
      <w:sz w:val="17"/>
      <w:szCs w:val="17"/>
      <w:u w:val="none"/>
      <w:lang w:val="en-US" w:eastAsia="en-US" w:bidi="en-US"/>
    </w:rPr>
  </w:style>
  <w:style w:type="character" w:customStyle="1" w:styleId="20">
    <w:name w:val="Основной текст (2) + 10 pt;Курсив;Интервал 0 pt"/>
    <w:basedOn w:val="17"/>
    <w:autoRedefine/>
    <w:qFormat/>
    <w:uiPriority w:val="0"/>
    <w:rPr>
      <w:rFonts w:ascii="Special#Default Metrics Font" w:hAnsi="Special#Default Metrics Font" w:eastAsia="Special#Default Metrics Font" w:cs="Special#Default Metrics Font"/>
      <w:i/>
      <w:iCs/>
      <w:color w:val="000000"/>
      <w:spacing w:val="0"/>
      <w:w w:val="100"/>
      <w:position w:val="0"/>
      <w:sz w:val="20"/>
      <w:szCs w:val="20"/>
      <w:u w:val="none"/>
      <w:lang w:val="en-US" w:eastAsia="en-US" w:bidi="en-US"/>
    </w:rPr>
  </w:style>
  <w:style w:type="character" w:customStyle="1" w:styleId="21">
    <w:name w:val="Основной текст (2) + 17 pt;Интервал 0 pt;Масштаб 50%"/>
    <w:basedOn w:val="17"/>
    <w:autoRedefine/>
    <w:qFormat/>
    <w:uiPriority w:val="0"/>
    <w:rPr>
      <w:rFonts w:ascii="Special#Default Metrics Font" w:hAnsi="Special#Default Metrics Font" w:eastAsia="Special#Default Metrics Font" w:cs="Special#Default Metrics Font"/>
      <w:color w:val="000000"/>
      <w:spacing w:val="0"/>
      <w:w w:val="50"/>
      <w:position w:val="0"/>
      <w:sz w:val="34"/>
      <w:szCs w:val="34"/>
      <w:u w:val="none"/>
      <w:lang w:val="en-US" w:eastAsia="en-US" w:bidi="en-US"/>
    </w:rPr>
  </w:style>
  <w:style w:type="character" w:customStyle="1" w:styleId="22">
    <w:name w:val="Подпись к таблице_"/>
    <w:basedOn w:val="2"/>
    <w:link w:val="23"/>
    <w:uiPriority w:val="0"/>
    <w:rPr>
      <w:rFonts w:ascii="Special#Default Metrics Font" w:hAnsi="Special#Default Metrics Font" w:eastAsia="Special#Default Metrics Font" w:cs="Special#Default Metrics Font"/>
      <w:spacing w:val="-10"/>
      <w:sz w:val="17"/>
      <w:szCs w:val="17"/>
      <w:u w:val="none"/>
    </w:rPr>
  </w:style>
  <w:style w:type="paragraph" w:customStyle="1" w:styleId="23">
    <w:name w:val="Подпись к таблице"/>
    <w:basedOn w:val="1"/>
    <w:link w:val="22"/>
    <w:uiPriority w:val="0"/>
    <w:pPr>
      <w:shd w:val="clear" w:color="auto" w:fill="FFFFFF"/>
      <w:spacing w:line="0" w:lineRule="atLeast"/>
      <w:ind w:firstLine="29"/>
    </w:pPr>
    <w:rPr>
      <w:rFonts w:ascii="Special#Default Metrics Font" w:hAnsi="Special#Default Metrics Font" w:eastAsia="Special#Default Metrics Font" w:cs="Special#Default Metrics Font"/>
      <w:spacing w:val="-10"/>
      <w:sz w:val="17"/>
      <w:szCs w:val="17"/>
    </w:rPr>
  </w:style>
  <w:style w:type="character" w:customStyle="1" w:styleId="24">
    <w:name w:val="Основной текст (2) + Курсив;Масштаб 150%1"/>
    <w:basedOn w:val="17"/>
    <w:uiPriority w:val="0"/>
    <w:rPr>
      <w:rFonts w:ascii="Special#Default Metrics Font" w:hAnsi="Special#Default Metrics Font" w:eastAsia="Special#Default Metrics Font" w:cs="Special#Default Metrics Font"/>
      <w:i/>
      <w:iCs/>
      <w:color w:val="000000"/>
      <w:spacing w:val="-10"/>
      <w:w w:val="150"/>
      <w:position w:val="0"/>
      <w:sz w:val="17"/>
      <w:szCs w:val="17"/>
      <w:u w:val="none"/>
      <w:lang w:val="en-US" w:eastAsia="en-US" w:bidi="en-US"/>
    </w:rPr>
  </w:style>
  <w:style w:type="character" w:customStyle="1" w:styleId="25">
    <w:name w:val="Основной текст (2)"/>
    <w:basedOn w:val="17"/>
    <w:uiPriority w:val="0"/>
    <w:rPr>
      <w:rFonts w:ascii="Special#Default Metrics Font" w:hAnsi="Special#Default Metrics Font" w:eastAsia="Special#Default Metrics Font" w:cs="Special#Default Metrics Font"/>
      <w:color w:val="000000"/>
      <w:spacing w:val="-10"/>
      <w:w w:val="100"/>
      <w:position w:val="0"/>
      <w:sz w:val="17"/>
      <w:szCs w:val="17"/>
      <w:u w:val="none"/>
      <w:lang w:val="ru-RU" w:eastAsia="ru-RU" w:bidi="ru-RU"/>
    </w:rPr>
  </w:style>
  <w:style w:type="character" w:customStyle="1" w:styleId="26">
    <w:name w:val="Основной текст (2) + 4 pt;Курсив;Интервал 0 pt"/>
    <w:basedOn w:val="17"/>
    <w:uiPriority w:val="0"/>
    <w:rPr>
      <w:rFonts w:ascii="Special#Default Metrics Font" w:hAnsi="Special#Default Metrics Font" w:eastAsia="Special#Default Metrics Font" w:cs="Special#Default Metrics Font"/>
      <w:i/>
      <w:iCs/>
      <w:color w:val="000000"/>
      <w:spacing w:val="0"/>
      <w:w w:val="100"/>
      <w:position w:val="0"/>
      <w:sz w:val="8"/>
      <w:szCs w:val="8"/>
      <w:u w:val="none"/>
      <w:lang w:val="en-US" w:eastAsia="en-US" w:bidi="en-US"/>
    </w:rPr>
  </w:style>
  <w:style w:type="character" w:customStyle="1" w:styleId="27">
    <w:name w:val="Основной текст (4)_"/>
    <w:basedOn w:val="2"/>
    <w:link w:val="28"/>
    <w:uiPriority w:val="0"/>
    <w:rPr>
      <w:rFonts w:ascii="Special#Default Metrics Font" w:hAnsi="Special#Default Metrics Font" w:eastAsia="Special#Default Metrics Font" w:cs="Special#Default Metrics Font"/>
      <w:sz w:val="17"/>
      <w:szCs w:val="17"/>
      <w:u w:val="none"/>
    </w:rPr>
  </w:style>
  <w:style w:type="paragraph" w:customStyle="1" w:styleId="28">
    <w:name w:val="Основной текст (4)"/>
    <w:basedOn w:val="1"/>
    <w:link w:val="27"/>
    <w:uiPriority w:val="0"/>
    <w:pPr>
      <w:shd w:val="clear" w:color="auto" w:fill="FFFFFF"/>
      <w:spacing w:before="300" w:after="900" w:line="206" w:lineRule="exact"/>
      <w:jc w:val="center"/>
    </w:pPr>
    <w:rPr>
      <w:rFonts w:ascii="Special#Default Metrics Font" w:hAnsi="Special#Default Metrics Font" w:eastAsia="Special#Default Metrics Font" w:cs="Special#Default Metrics Font"/>
      <w:sz w:val="17"/>
      <w:szCs w:val="17"/>
    </w:rPr>
  </w:style>
  <w:style w:type="character" w:customStyle="1" w:styleId="29">
    <w:name w:val="Заголовок №1_"/>
    <w:basedOn w:val="2"/>
    <w:link w:val="30"/>
    <w:uiPriority w:val="0"/>
    <w:rPr>
      <w:rFonts w:ascii="Special#Default Metrics Font" w:hAnsi="Special#Default Metrics Font" w:eastAsia="Special#Default Metrics Font" w:cs="Special#Default Metrics Font"/>
      <w:spacing w:val="-20"/>
      <w:sz w:val="40"/>
      <w:szCs w:val="40"/>
      <w:u w:val="none"/>
      <w:lang w:val="en-US" w:eastAsia="en-US" w:bidi="en-US"/>
    </w:rPr>
  </w:style>
  <w:style w:type="paragraph" w:customStyle="1" w:styleId="30">
    <w:name w:val="Заголовок №1"/>
    <w:basedOn w:val="1"/>
    <w:link w:val="29"/>
    <w:uiPriority w:val="0"/>
    <w:pPr>
      <w:shd w:val="clear" w:color="auto" w:fill="FFFFFF"/>
      <w:spacing w:before="480" w:line="0" w:lineRule="atLeast"/>
      <w:jc w:val="center"/>
      <w:outlineLvl w:val="0"/>
    </w:pPr>
    <w:rPr>
      <w:rFonts w:ascii="Special#Default Metrics Font" w:hAnsi="Special#Default Metrics Font" w:eastAsia="Special#Default Metrics Font" w:cs="Special#Default Metrics Font"/>
      <w:spacing w:val="-20"/>
      <w:sz w:val="40"/>
      <w:szCs w:val="40"/>
      <w:lang w:val="en-US" w:eastAsia="en-US" w:bidi="en-US"/>
    </w:rPr>
  </w:style>
  <w:style w:type="character" w:customStyle="1" w:styleId="31">
    <w:name w:val="Подпись к картинке_"/>
    <w:basedOn w:val="2"/>
    <w:link w:val="32"/>
    <w:uiPriority w:val="0"/>
    <w:rPr>
      <w:rFonts w:ascii="Special#Default Metrics Font" w:hAnsi="Special#Default Metrics Font" w:eastAsia="Special#Default Metrics Font" w:cs="Special#Default Metrics Font"/>
      <w:spacing w:val="-10"/>
      <w:sz w:val="17"/>
      <w:szCs w:val="17"/>
      <w:u w:val="none"/>
    </w:rPr>
  </w:style>
  <w:style w:type="paragraph" w:customStyle="1" w:styleId="32">
    <w:name w:val="Подпись к картинке"/>
    <w:basedOn w:val="1"/>
    <w:link w:val="31"/>
    <w:uiPriority w:val="0"/>
    <w:pPr>
      <w:shd w:val="clear" w:color="auto" w:fill="FFFFFF"/>
      <w:spacing w:line="0" w:lineRule="atLeast"/>
    </w:pPr>
    <w:rPr>
      <w:rFonts w:ascii="Special#Default Metrics Font" w:hAnsi="Special#Default Metrics Font" w:eastAsia="Special#Default Metrics Font" w:cs="Special#Default Metrics Font"/>
      <w:spacing w:val="-10"/>
      <w:sz w:val="17"/>
      <w:szCs w:val="17"/>
    </w:rPr>
  </w:style>
  <w:style w:type="character" w:customStyle="1" w:styleId="33">
    <w:name w:val="Основной текст (2) + Интервал -1 pt"/>
    <w:basedOn w:val="17"/>
    <w:uiPriority w:val="0"/>
    <w:rPr>
      <w:rFonts w:ascii="Special#Default Metrics Font" w:hAnsi="Special#Default Metrics Font" w:eastAsia="Special#Default Metrics Font" w:cs="Special#Default Metrics Font"/>
      <w:color w:val="000000"/>
      <w:spacing w:val="-30"/>
      <w:w w:val="100"/>
      <w:position w:val="0"/>
      <w:sz w:val="17"/>
      <w:szCs w:val="17"/>
      <w:u w:val="none"/>
      <w:lang w:val="en-US" w:eastAsia="en-US" w:bidi="en-US"/>
    </w:rPr>
  </w:style>
  <w:style w:type="character" w:customStyle="1" w:styleId="34">
    <w:name w:val="Колонтитул_"/>
    <w:basedOn w:val="2"/>
    <w:link w:val="35"/>
    <w:uiPriority w:val="0"/>
    <w:rPr>
      <w:rFonts w:ascii="Special#Default Metrics Font" w:hAnsi="Special#Default Metrics Font" w:eastAsia="Special#Default Metrics Font" w:cs="Special#Default Metrics Font"/>
      <w:sz w:val="19"/>
      <w:szCs w:val="19"/>
      <w:u w:val="none"/>
    </w:rPr>
  </w:style>
  <w:style w:type="paragraph" w:customStyle="1" w:styleId="35">
    <w:name w:val="Колонтитул1"/>
    <w:basedOn w:val="1"/>
    <w:link w:val="34"/>
    <w:uiPriority w:val="0"/>
    <w:pPr>
      <w:shd w:val="clear" w:color="auto" w:fill="FFFFFF"/>
      <w:spacing w:line="0" w:lineRule="atLeast"/>
      <w:ind w:firstLine="29"/>
    </w:pPr>
    <w:rPr>
      <w:rFonts w:ascii="Special#Default Metrics Font" w:hAnsi="Special#Default Metrics Font" w:eastAsia="Special#Default Metrics Font" w:cs="Special#Default Metrics Font"/>
      <w:sz w:val="19"/>
      <w:szCs w:val="19"/>
    </w:rPr>
  </w:style>
  <w:style w:type="character" w:customStyle="1" w:styleId="36">
    <w:name w:val="Колонтитул"/>
    <w:basedOn w:val="34"/>
    <w:uiPriority w:val="0"/>
    <w:rPr>
      <w:rFonts w:ascii="Special#Default Metrics Font" w:hAnsi="Special#Default Metrics Font" w:eastAsia="Special#Default Metrics Font" w:cs="Special#Default Metrics Font"/>
      <w:color w:val="000000"/>
      <w:spacing w:val="0"/>
      <w:w w:val="100"/>
      <w:position w:val="0"/>
      <w:sz w:val="19"/>
      <w:szCs w:val="19"/>
      <w:u w:val="none"/>
      <w:lang w:val="ru-RU" w:eastAsia="ru-RU" w:bidi="ru-RU"/>
    </w:rPr>
  </w:style>
  <w:style w:type="character" w:customStyle="1" w:styleId="37">
    <w:name w:val="Основной текст (6) Exact"/>
    <w:basedOn w:val="2"/>
    <w:uiPriority w:val="0"/>
    <w:rPr>
      <w:rFonts w:ascii="Special#Default Metrics Font" w:hAnsi="Special#Default Metrics Font" w:eastAsia="Special#Default Metrics Font" w:cs="Special#Default Metrics Font"/>
      <w:sz w:val="9"/>
      <w:szCs w:val="9"/>
      <w:u w:val="none"/>
    </w:rPr>
  </w:style>
  <w:style w:type="character" w:customStyle="1" w:styleId="38">
    <w:name w:val="Подпись к картинке (2) Exact"/>
    <w:basedOn w:val="2"/>
    <w:link w:val="39"/>
    <w:uiPriority w:val="0"/>
    <w:rPr>
      <w:rFonts w:ascii="Special#Default Metrics Font" w:hAnsi="Special#Default Metrics Font" w:eastAsia="Special#Default Metrics Font" w:cs="Special#Default Metrics Font"/>
      <w:sz w:val="9"/>
      <w:szCs w:val="9"/>
      <w:u w:val="none"/>
    </w:rPr>
  </w:style>
  <w:style w:type="paragraph" w:customStyle="1" w:styleId="39">
    <w:name w:val="Подпись к картинке (2)"/>
    <w:basedOn w:val="1"/>
    <w:link w:val="38"/>
    <w:uiPriority w:val="0"/>
    <w:pPr>
      <w:shd w:val="clear" w:color="auto" w:fill="FFFFFF"/>
      <w:spacing w:line="108" w:lineRule="exact"/>
      <w:jc w:val="center"/>
    </w:pPr>
    <w:rPr>
      <w:rFonts w:ascii="Special#Default Metrics Font" w:hAnsi="Special#Default Metrics Font" w:eastAsia="Special#Default Metrics Font" w:cs="Special#Default Metrics Font"/>
      <w:sz w:val="9"/>
      <w:szCs w:val="9"/>
    </w:rPr>
  </w:style>
  <w:style w:type="character" w:customStyle="1" w:styleId="40">
    <w:name w:val="Подпись к таблице Exact"/>
    <w:basedOn w:val="2"/>
    <w:uiPriority w:val="0"/>
    <w:rPr>
      <w:rFonts w:ascii="Special#Default Metrics Font" w:hAnsi="Special#Default Metrics Font" w:eastAsia="Special#Default Metrics Font" w:cs="Special#Default Metrics Font"/>
      <w:spacing w:val="-10"/>
      <w:sz w:val="17"/>
      <w:szCs w:val="17"/>
      <w:u w:val="none"/>
    </w:rPr>
  </w:style>
  <w:style w:type="character" w:customStyle="1" w:styleId="41">
    <w:name w:val="Подпись к картинке (3) Exact"/>
    <w:basedOn w:val="2"/>
    <w:link w:val="42"/>
    <w:uiPriority w:val="0"/>
    <w:rPr>
      <w:rFonts w:ascii="Special#Default Metrics Font" w:hAnsi="Special#Default Metrics Font" w:eastAsia="Special#Default Metrics Font" w:cs="Special#Default Metrics Font"/>
      <w:spacing w:val="0"/>
      <w:sz w:val="13"/>
      <w:szCs w:val="13"/>
      <w:u w:val="none"/>
      <w:lang w:val="en-US" w:eastAsia="en-US" w:bidi="en-US"/>
    </w:rPr>
  </w:style>
  <w:style w:type="paragraph" w:customStyle="1" w:styleId="42">
    <w:name w:val="Подпись к картинке (3)"/>
    <w:basedOn w:val="1"/>
    <w:link w:val="41"/>
    <w:uiPriority w:val="0"/>
    <w:pPr>
      <w:shd w:val="clear" w:color="auto" w:fill="FFFFFF"/>
      <w:spacing w:line="0" w:lineRule="atLeast"/>
      <w:ind w:firstLine="31"/>
    </w:pPr>
    <w:rPr>
      <w:rFonts w:ascii="Special#Default Metrics Font" w:hAnsi="Special#Default Metrics Font" w:eastAsia="Special#Default Metrics Font" w:cs="Special#Default Metrics Font"/>
      <w:sz w:val="13"/>
      <w:szCs w:val="13"/>
      <w:lang w:val="en-US" w:eastAsia="en-US" w:bidi="en-US"/>
    </w:rPr>
  </w:style>
  <w:style w:type="character" w:customStyle="1" w:styleId="43">
    <w:name w:val="Подпись к картинке (4) Exact"/>
    <w:basedOn w:val="2"/>
    <w:link w:val="44"/>
    <w:uiPriority w:val="0"/>
    <w:rPr>
      <w:rFonts w:ascii="Special#Default Metrics Font" w:hAnsi="Special#Default Metrics Font" w:eastAsia="Special#Default Metrics Font" w:cs="Special#Default Metrics Font"/>
      <w:spacing w:val="-10"/>
      <w:w w:val="120"/>
      <w:sz w:val="13"/>
      <w:szCs w:val="13"/>
      <w:u w:val="none"/>
      <w:lang w:val="en-US" w:eastAsia="en-US" w:bidi="en-US"/>
    </w:rPr>
  </w:style>
  <w:style w:type="paragraph" w:customStyle="1" w:styleId="44">
    <w:name w:val="Подпись к картинке (4)"/>
    <w:basedOn w:val="1"/>
    <w:link w:val="43"/>
    <w:uiPriority w:val="0"/>
    <w:pPr>
      <w:shd w:val="clear" w:color="auto" w:fill="FFFFFF"/>
      <w:spacing w:line="0" w:lineRule="atLeast"/>
      <w:ind w:firstLine="31"/>
    </w:pPr>
    <w:rPr>
      <w:rFonts w:ascii="Special#Default Metrics Font" w:hAnsi="Special#Default Metrics Font" w:eastAsia="Special#Default Metrics Font" w:cs="Special#Default Metrics Font"/>
      <w:spacing w:val="-10"/>
      <w:w w:val="120"/>
      <w:sz w:val="13"/>
      <w:szCs w:val="13"/>
      <w:lang w:val="en-US" w:eastAsia="en-US" w:bidi="en-US"/>
    </w:rPr>
  </w:style>
  <w:style w:type="character" w:customStyle="1" w:styleId="45">
    <w:name w:val="Подпись к картинке (5) Exact"/>
    <w:basedOn w:val="2"/>
    <w:link w:val="46"/>
    <w:uiPriority w:val="0"/>
    <w:rPr>
      <w:rFonts w:ascii="Special#Default Metrics Font" w:hAnsi="Special#Default Metrics Font" w:eastAsia="Special#Default Metrics Font" w:cs="Special#Default Metrics Font"/>
      <w:sz w:val="14"/>
      <w:szCs w:val="14"/>
      <w:u w:val="none"/>
      <w:lang w:val="en-US" w:eastAsia="en-US" w:bidi="en-US"/>
    </w:rPr>
  </w:style>
  <w:style w:type="paragraph" w:customStyle="1" w:styleId="46">
    <w:name w:val="Подпись к картинке (5)"/>
    <w:basedOn w:val="1"/>
    <w:link w:val="45"/>
    <w:uiPriority w:val="0"/>
    <w:pPr>
      <w:shd w:val="clear" w:color="auto" w:fill="FFFFFF"/>
      <w:spacing w:line="0" w:lineRule="atLeast"/>
      <w:ind w:firstLine="29"/>
    </w:pPr>
    <w:rPr>
      <w:rFonts w:ascii="Special#Default Metrics Font" w:hAnsi="Special#Default Metrics Font" w:eastAsia="Special#Default Metrics Font" w:cs="Special#Default Metrics Font"/>
      <w:sz w:val="14"/>
      <w:szCs w:val="14"/>
      <w:lang w:val="en-US" w:eastAsia="en-US" w:bidi="en-US"/>
    </w:rPr>
  </w:style>
  <w:style w:type="character" w:customStyle="1" w:styleId="47">
    <w:name w:val="Подпись к картинке (6) Exact"/>
    <w:basedOn w:val="2"/>
    <w:link w:val="48"/>
    <w:uiPriority w:val="0"/>
    <w:rPr>
      <w:rFonts w:ascii="Special#Default Metrics Font" w:hAnsi="Special#Default Metrics Font" w:eastAsia="Special#Default Metrics Font" w:cs="Special#Default Metrics Font"/>
      <w:sz w:val="14"/>
      <w:szCs w:val="14"/>
      <w:u w:val="none"/>
    </w:rPr>
  </w:style>
  <w:style w:type="paragraph" w:customStyle="1" w:styleId="48">
    <w:name w:val="Подпись к картинке (6)"/>
    <w:basedOn w:val="1"/>
    <w:link w:val="47"/>
    <w:uiPriority w:val="0"/>
    <w:pPr>
      <w:shd w:val="clear" w:color="auto" w:fill="FFFFFF"/>
      <w:spacing w:line="194" w:lineRule="exact"/>
      <w:jc w:val="center"/>
    </w:pPr>
    <w:rPr>
      <w:rFonts w:ascii="Special#Default Metrics Font" w:hAnsi="Special#Default Metrics Font" w:eastAsia="Special#Default Metrics Font" w:cs="Special#Default Metrics Font"/>
      <w:sz w:val="14"/>
      <w:szCs w:val="14"/>
    </w:rPr>
  </w:style>
  <w:style w:type="character" w:customStyle="1" w:styleId="49">
    <w:name w:val="Подпись к картинке (6) + 6.5 pt;Интервал 24 pt Exact"/>
    <w:basedOn w:val="47"/>
    <w:uiPriority w:val="0"/>
    <w:rPr>
      <w:rFonts w:ascii="Special#Default Metrics Font" w:hAnsi="Special#Default Metrics Font" w:eastAsia="Special#Default Metrics Font" w:cs="Special#Default Metrics Font"/>
      <w:color w:val="000000"/>
      <w:spacing w:val="490"/>
      <w:w w:val="100"/>
      <w:position w:val="0"/>
      <w:sz w:val="13"/>
      <w:szCs w:val="13"/>
      <w:u w:val="none"/>
      <w:lang w:val="ru-RU" w:eastAsia="ru-RU" w:bidi="ru-RU"/>
    </w:rPr>
  </w:style>
  <w:style w:type="character" w:customStyle="1" w:styleId="50">
    <w:name w:val="Подпись к картинке (7) Exact"/>
    <w:basedOn w:val="2"/>
    <w:link w:val="51"/>
    <w:uiPriority w:val="0"/>
    <w:rPr>
      <w:rFonts w:ascii="Special#Default Metrics Font" w:hAnsi="Special#Default Metrics Font" w:eastAsia="Special#Default Metrics Font" w:cs="Special#Default Metrics Font"/>
      <w:sz w:val="13"/>
      <w:szCs w:val="13"/>
      <w:u w:val="none"/>
    </w:rPr>
  </w:style>
  <w:style w:type="paragraph" w:customStyle="1" w:styleId="51">
    <w:name w:val="Подпись к картинке (7)"/>
    <w:basedOn w:val="1"/>
    <w:link w:val="50"/>
    <w:uiPriority w:val="0"/>
    <w:pPr>
      <w:shd w:val="clear" w:color="auto" w:fill="FFFFFF"/>
      <w:spacing w:line="192" w:lineRule="exact"/>
      <w:ind w:firstLine="29"/>
      <w:jc w:val="both"/>
    </w:pPr>
    <w:rPr>
      <w:rFonts w:ascii="Special#Default Metrics Font" w:hAnsi="Special#Default Metrics Font" w:eastAsia="Special#Default Metrics Font" w:cs="Special#Default Metrics Font"/>
      <w:sz w:val="13"/>
      <w:szCs w:val="13"/>
    </w:rPr>
  </w:style>
  <w:style w:type="character" w:customStyle="1" w:styleId="52">
    <w:name w:val="Основной текст (2)1"/>
    <w:basedOn w:val="17"/>
    <w:uiPriority w:val="0"/>
    <w:rPr>
      <w:rFonts w:ascii="Special#Default Metrics Font" w:hAnsi="Special#Default Metrics Font" w:eastAsia="Special#Default Metrics Font" w:cs="Special#Default Metrics Font"/>
      <w:color w:val="000000"/>
      <w:spacing w:val="-10"/>
      <w:w w:val="100"/>
      <w:position w:val="0"/>
      <w:sz w:val="17"/>
      <w:szCs w:val="17"/>
      <w:u w:val="single"/>
      <w:lang w:val="ru-RU" w:eastAsia="ru-RU" w:bidi="ru-RU"/>
    </w:rPr>
  </w:style>
  <w:style w:type="character" w:customStyle="1" w:styleId="53">
    <w:name w:val="Основной текст (5)_"/>
    <w:basedOn w:val="2"/>
    <w:link w:val="54"/>
    <w:uiPriority w:val="0"/>
    <w:rPr>
      <w:rFonts w:ascii="Special#Default Metrics Font" w:hAnsi="Special#Default Metrics Font" w:eastAsia="Special#Default Metrics Font" w:cs="Special#Default Metrics Font"/>
      <w:b/>
      <w:bCs/>
      <w:sz w:val="19"/>
      <w:szCs w:val="19"/>
      <w:u w:val="none"/>
    </w:rPr>
  </w:style>
  <w:style w:type="paragraph" w:customStyle="1" w:styleId="54">
    <w:name w:val="Основной текст (5)"/>
    <w:basedOn w:val="1"/>
    <w:link w:val="53"/>
    <w:uiPriority w:val="0"/>
    <w:pPr>
      <w:shd w:val="clear" w:color="auto" w:fill="FFFFFF"/>
      <w:spacing w:before="300" w:line="0" w:lineRule="atLeast"/>
      <w:ind w:firstLine="3"/>
    </w:pPr>
    <w:rPr>
      <w:rFonts w:ascii="Special#Default Metrics Font" w:hAnsi="Special#Default Metrics Font" w:eastAsia="Special#Default Metrics Font" w:cs="Special#Default Metrics Font"/>
      <w:b/>
      <w:bCs/>
      <w:sz w:val="19"/>
      <w:szCs w:val="19"/>
    </w:rPr>
  </w:style>
  <w:style w:type="character" w:customStyle="1" w:styleId="55">
    <w:name w:val="Основной текст (7)_"/>
    <w:basedOn w:val="2"/>
    <w:link w:val="56"/>
    <w:uiPriority w:val="0"/>
    <w:rPr>
      <w:rFonts w:ascii="Special#Default Metrics Font" w:hAnsi="Special#Default Metrics Font" w:eastAsia="Special#Default Metrics Font" w:cs="Special#Default Metrics Font"/>
      <w:spacing w:val="-20"/>
      <w:sz w:val="19"/>
      <w:szCs w:val="19"/>
      <w:u w:val="none"/>
    </w:rPr>
  </w:style>
  <w:style w:type="paragraph" w:customStyle="1" w:styleId="56">
    <w:name w:val="Основной текст (7)"/>
    <w:basedOn w:val="1"/>
    <w:link w:val="55"/>
    <w:uiPriority w:val="0"/>
    <w:pPr>
      <w:shd w:val="clear" w:color="auto" w:fill="FFFFFF"/>
      <w:spacing w:before="4020" w:line="0" w:lineRule="atLeast"/>
      <w:ind w:hanging="9"/>
    </w:pPr>
    <w:rPr>
      <w:rFonts w:ascii="Special#Default Metrics Font" w:hAnsi="Special#Default Metrics Font" w:eastAsia="Special#Default Metrics Font" w:cs="Special#Default Metrics Font"/>
      <w:spacing w:val="-20"/>
      <w:sz w:val="19"/>
      <w:szCs w:val="19"/>
    </w:rPr>
  </w:style>
  <w:style w:type="character" w:customStyle="1" w:styleId="57">
    <w:name w:val="Основной текст (8)_"/>
    <w:basedOn w:val="2"/>
    <w:link w:val="58"/>
    <w:uiPriority w:val="0"/>
    <w:rPr>
      <w:rFonts w:ascii="Special#Default Metrics Font" w:hAnsi="Special#Default Metrics Font" w:eastAsia="Special#Default Metrics Font" w:cs="Special#Default Metrics Font"/>
      <w:sz w:val="13"/>
      <w:szCs w:val="13"/>
      <w:u w:val="none"/>
    </w:rPr>
  </w:style>
  <w:style w:type="paragraph" w:customStyle="1" w:styleId="58">
    <w:name w:val="Основной текст (8)1"/>
    <w:basedOn w:val="1"/>
    <w:link w:val="57"/>
    <w:uiPriority w:val="0"/>
    <w:pPr>
      <w:shd w:val="clear" w:color="auto" w:fill="FFFFFF"/>
      <w:spacing w:line="132" w:lineRule="exact"/>
      <w:ind w:hanging="8"/>
    </w:pPr>
    <w:rPr>
      <w:rFonts w:ascii="Special#Default Metrics Font" w:hAnsi="Special#Default Metrics Font" w:eastAsia="Special#Default Metrics Font" w:cs="Special#Default Metrics Font"/>
      <w:sz w:val="13"/>
      <w:szCs w:val="13"/>
    </w:rPr>
  </w:style>
  <w:style w:type="character" w:customStyle="1" w:styleId="59">
    <w:name w:val="Основной текст (9)_"/>
    <w:basedOn w:val="2"/>
    <w:link w:val="60"/>
    <w:uiPriority w:val="0"/>
    <w:rPr>
      <w:rFonts w:ascii="Special#Default Metrics Font" w:hAnsi="Special#Default Metrics Font" w:eastAsia="Special#Default Metrics Font" w:cs="Special#Default Metrics Font"/>
      <w:sz w:val="11"/>
      <w:szCs w:val="11"/>
      <w:u w:val="none"/>
      <w:lang w:val="en-US" w:eastAsia="en-US" w:bidi="en-US"/>
    </w:rPr>
  </w:style>
  <w:style w:type="paragraph" w:customStyle="1" w:styleId="60">
    <w:name w:val="Основной текст (9)"/>
    <w:basedOn w:val="1"/>
    <w:link w:val="59"/>
    <w:uiPriority w:val="0"/>
    <w:pPr>
      <w:shd w:val="clear" w:color="auto" w:fill="FFFFFF"/>
      <w:spacing w:line="132" w:lineRule="exact"/>
      <w:ind w:hanging="8"/>
    </w:pPr>
    <w:rPr>
      <w:rFonts w:ascii="Special#Default Metrics Font" w:hAnsi="Special#Default Metrics Font" w:eastAsia="Special#Default Metrics Font" w:cs="Special#Default Metrics Font"/>
      <w:sz w:val="11"/>
      <w:szCs w:val="11"/>
      <w:lang w:val="en-US" w:eastAsia="en-US" w:bidi="en-US"/>
    </w:rPr>
  </w:style>
  <w:style w:type="character" w:customStyle="1" w:styleId="61">
    <w:name w:val="Основной текст (6)_"/>
    <w:basedOn w:val="2"/>
    <w:link w:val="62"/>
    <w:uiPriority w:val="0"/>
    <w:rPr>
      <w:rFonts w:ascii="Special#Default Metrics Font" w:hAnsi="Special#Default Metrics Font" w:eastAsia="Special#Default Metrics Font" w:cs="Special#Default Metrics Font"/>
      <w:sz w:val="9"/>
      <w:szCs w:val="9"/>
      <w:u w:val="none"/>
    </w:rPr>
  </w:style>
  <w:style w:type="paragraph" w:customStyle="1" w:styleId="62">
    <w:name w:val="Основной текст (6)"/>
    <w:basedOn w:val="1"/>
    <w:link w:val="61"/>
    <w:uiPriority w:val="0"/>
    <w:pPr>
      <w:shd w:val="clear" w:color="auto" w:fill="FFFFFF"/>
      <w:spacing w:line="108" w:lineRule="exact"/>
      <w:ind w:hanging="8"/>
      <w:jc w:val="right"/>
    </w:pPr>
    <w:rPr>
      <w:rFonts w:ascii="Special#Default Metrics Font" w:hAnsi="Special#Default Metrics Font" w:eastAsia="Special#Default Metrics Font" w:cs="Special#Default Metrics Font"/>
      <w:sz w:val="9"/>
      <w:szCs w:val="9"/>
    </w:rPr>
  </w:style>
  <w:style w:type="character" w:customStyle="1" w:styleId="63">
    <w:name w:val="Основной текст (10)_"/>
    <w:basedOn w:val="2"/>
    <w:link w:val="64"/>
    <w:uiPriority w:val="0"/>
    <w:rPr>
      <w:rFonts w:ascii="Special#Default Metrics Font" w:hAnsi="Special#Default Metrics Font" w:eastAsia="Special#Default Metrics Font" w:cs="Special#Default Metrics Font"/>
      <w:spacing w:val="-10"/>
      <w:sz w:val="9"/>
      <w:szCs w:val="9"/>
      <w:u w:val="none"/>
      <w:lang w:val="en-US" w:eastAsia="en-US" w:bidi="en-US"/>
    </w:rPr>
  </w:style>
  <w:style w:type="paragraph" w:customStyle="1" w:styleId="64">
    <w:name w:val="Основной текст (10)"/>
    <w:basedOn w:val="1"/>
    <w:link w:val="63"/>
    <w:uiPriority w:val="0"/>
    <w:pPr>
      <w:shd w:val="clear" w:color="auto" w:fill="FFFFFF"/>
      <w:spacing w:line="82" w:lineRule="exact"/>
      <w:ind w:hanging="8"/>
    </w:pPr>
    <w:rPr>
      <w:rFonts w:ascii="Special#Default Metrics Font" w:hAnsi="Special#Default Metrics Font" w:eastAsia="Special#Default Metrics Font" w:cs="Special#Default Metrics Font"/>
      <w:spacing w:val="-10"/>
      <w:sz w:val="9"/>
      <w:szCs w:val="9"/>
      <w:lang w:val="en-US" w:eastAsia="en-US" w:bidi="en-US"/>
    </w:rPr>
  </w:style>
  <w:style w:type="character" w:customStyle="1" w:styleId="65">
    <w:name w:val="Основной текст (8) + 8.5 pt;Курсив;Интервал 0 pt;Масштаб 150%"/>
    <w:basedOn w:val="57"/>
    <w:uiPriority w:val="0"/>
    <w:rPr>
      <w:rFonts w:ascii="Special#Default Metrics Font" w:hAnsi="Special#Default Metrics Font" w:eastAsia="Special#Default Metrics Font" w:cs="Special#Default Metrics Font"/>
      <w:i/>
      <w:iCs/>
      <w:color w:val="000000"/>
      <w:spacing w:val="-10"/>
      <w:w w:val="150"/>
      <w:position w:val="0"/>
      <w:sz w:val="17"/>
      <w:szCs w:val="17"/>
      <w:u w:val="none"/>
      <w:lang w:val="en-US" w:eastAsia="en-US" w:bidi="en-US"/>
    </w:rPr>
  </w:style>
  <w:style w:type="character" w:customStyle="1" w:styleId="66">
    <w:name w:val="Основной текст (11)_"/>
    <w:basedOn w:val="2"/>
    <w:link w:val="67"/>
    <w:uiPriority w:val="0"/>
    <w:rPr>
      <w:rFonts w:ascii="Special#Default Metrics Font" w:hAnsi="Special#Default Metrics Font" w:eastAsia="Special#Default Metrics Font" w:cs="Special#Default Metrics Font"/>
      <w:sz w:val="14"/>
      <w:szCs w:val="14"/>
      <w:u w:val="none"/>
      <w:lang w:val="en-US" w:eastAsia="en-US" w:bidi="en-US"/>
    </w:rPr>
  </w:style>
  <w:style w:type="paragraph" w:customStyle="1" w:styleId="67">
    <w:name w:val="Основной текст (11)"/>
    <w:basedOn w:val="1"/>
    <w:link w:val="66"/>
    <w:uiPriority w:val="0"/>
    <w:pPr>
      <w:shd w:val="clear" w:color="auto" w:fill="FFFFFF"/>
      <w:spacing w:line="98" w:lineRule="exact"/>
      <w:ind w:hanging="8"/>
    </w:pPr>
    <w:rPr>
      <w:rFonts w:ascii="Special#Default Metrics Font" w:hAnsi="Special#Default Metrics Font" w:eastAsia="Special#Default Metrics Font" w:cs="Special#Default Metrics Font"/>
      <w:sz w:val="14"/>
      <w:szCs w:val="14"/>
      <w:lang w:val="en-US" w:eastAsia="en-US" w:bidi="en-US"/>
    </w:rPr>
  </w:style>
  <w:style w:type="character" w:customStyle="1" w:styleId="68">
    <w:name w:val="Основной текст (12)_"/>
    <w:basedOn w:val="2"/>
    <w:link w:val="69"/>
    <w:uiPriority w:val="0"/>
    <w:rPr>
      <w:rFonts w:ascii="Special#Default Metrics Font" w:hAnsi="Special#Default Metrics Font" w:eastAsia="Special#Default Metrics Font" w:cs="Special#Default Metrics Font"/>
      <w:spacing w:val="-10"/>
      <w:w w:val="120"/>
      <w:sz w:val="8"/>
      <w:szCs w:val="8"/>
      <w:u w:val="none"/>
      <w:lang w:val="en-US" w:eastAsia="en-US" w:bidi="en-US"/>
    </w:rPr>
  </w:style>
  <w:style w:type="paragraph" w:customStyle="1" w:styleId="69">
    <w:name w:val="Основной текст (12)"/>
    <w:basedOn w:val="1"/>
    <w:link w:val="68"/>
    <w:uiPriority w:val="0"/>
    <w:pPr>
      <w:shd w:val="clear" w:color="auto" w:fill="FFFFFF"/>
      <w:spacing w:line="0" w:lineRule="atLeast"/>
      <w:ind w:hanging="8"/>
    </w:pPr>
    <w:rPr>
      <w:rFonts w:ascii="Special#Default Metrics Font" w:hAnsi="Special#Default Metrics Font" w:eastAsia="Special#Default Metrics Font" w:cs="Special#Default Metrics Font"/>
      <w:spacing w:val="-10"/>
      <w:w w:val="120"/>
      <w:sz w:val="8"/>
      <w:szCs w:val="8"/>
      <w:lang w:val="en-US" w:eastAsia="en-US" w:bidi="en-US"/>
    </w:rPr>
  </w:style>
  <w:style w:type="character" w:customStyle="1" w:styleId="70">
    <w:name w:val="Основной текст (8) + 5.5 pt"/>
    <w:basedOn w:val="57"/>
    <w:uiPriority w:val="0"/>
    <w:rPr>
      <w:rFonts w:ascii="Special#Default Metrics Font" w:hAnsi="Special#Default Metrics Font" w:eastAsia="Special#Default Metrics Font" w:cs="Special#Default Metrics Font"/>
      <w:color w:val="000000"/>
      <w:spacing w:val="0"/>
      <w:w w:val="100"/>
      <w:position w:val="0"/>
      <w:sz w:val="11"/>
      <w:szCs w:val="11"/>
      <w:u w:val="none"/>
      <w:lang w:val="en-US" w:eastAsia="en-US" w:bidi="en-US"/>
    </w:rPr>
  </w:style>
  <w:style w:type="character" w:customStyle="1" w:styleId="71">
    <w:name w:val="Основной текст (8) + 11 pt;Курсив"/>
    <w:basedOn w:val="57"/>
    <w:uiPriority w:val="0"/>
    <w:rPr>
      <w:rFonts w:ascii="Special#Default Metrics Font" w:hAnsi="Special#Default Metrics Font" w:eastAsia="Special#Default Metrics Font" w:cs="Special#Default Metrics Font"/>
      <w:i/>
      <w:iCs/>
      <w:color w:val="000000"/>
      <w:spacing w:val="0"/>
      <w:w w:val="100"/>
      <w:position w:val="0"/>
      <w:sz w:val="22"/>
      <w:szCs w:val="22"/>
      <w:u w:val="none"/>
      <w:lang w:val="ru-RU" w:eastAsia="ru-RU" w:bidi="ru-RU"/>
    </w:rPr>
  </w:style>
  <w:style w:type="character" w:customStyle="1" w:styleId="72">
    <w:name w:val="Основной текст (8) + 8.5 pt;Интервал 0 pt"/>
    <w:basedOn w:val="57"/>
    <w:uiPriority w:val="0"/>
    <w:rPr>
      <w:rFonts w:ascii="Special#Default Metrics Font" w:hAnsi="Special#Default Metrics Font" w:eastAsia="Special#Default Metrics Font" w:cs="Special#Default Metrics Font"/>
      <w:color w:val="000000"/>
      <w:spacing w:val="-10"/>
      <w:w w:val="100"/>
      <w:position w:val="0"/>
      <w:sz w:val="17"/>
      <w:szCs w:val="17"/>
      <w:u w:val="none"/>
      <w:lang w:val="ru-RU" w:eastAsia="ru-RU" w:bidi="ru-RU"/>
    </w:rPr>
  </w:style>
  <w:style w:type="character" w:customStyle="1" w:styleId="73">
    <w:name w:val="Основной текст (8) + 7 pt"/>
    <w:basedOn w:val="57"/>
    <w:uiPriority w:val="0"/>
    <w:rPr>
      <w:rFonts w:ascii="Special#Default Metrics Font" w:hAnsi="Special#Default Metrics Font" w:eastAsia="Special#Default Metrics Font" w:cs="Special#Default Metrics Font"/>
      <w:color w:val="000000"/>
      <w:spacing w:val="0"/>
      <w:w w:val="100"/>
      <w:position w:val="0"/>
      <w:sz w:val="14"/>
      <w:szCs w:val="14"/>
      <w:u w:val="none"/>
      <w:lang w:val="en-US" w:eastAsia="en-US" w:bidi="en-US"/>
    </w:rPr>
  </w:style>
  <w:style w:type="character" w:customStyle="1" w:styleId="74">
    <w:name w:val="Основной текст (8) + 6 pt;Полужирный"/>
    <w:basedOn w:val="57"/>
    <w:uiPriority w:val="0"/>
    <w:rPr>
      <w:rFonts w:ascii="Special#Default Metrics Font" w:hAnsi="Special#Default Metrics Font" w:eastAsia="Special#Default Metrics Font" w:cs="Special#Default Metrics Font"/>
      <w:b/>
      <w:bCs/>
      <w:color w:val="000000"/>
      <w:spacing w:val="0"/>
      <w:w w:val="100"/>
      <w:position w:val="0"/>
      <w:sz w:val="12"/>
      <w:szCs w:val="12"/>
      <w:u w:val="none"/>
      <w:lang w:val="ru-RU" w:eastAsia="ru-RU" w:bidi="ru-RU"/>
    </w:rPr>
  </w:style>
  <w:style w:type="character" w:customStyle="1" w:styleId="75">
    <w:name w:val="Основной текст (8)"/>
    <w:basedOn w:val="57"/>
    <w:uiPriority w:val="0"/>
    <w:rPr>
      <w:rFonts w:ascii="Special#Default Metrics Font" w:hAnsi="Special#Default Metrics Font" w:eastAsia="Special#Default Metrics Font" w:cs="Special#Default Metrics Font"/>
      <w:color w:val="000000"/>
      <w:spacing w:val="0"/>
      <w:w w:val="100"/>
      <w:position w:val="0"/>
      <w:sz w:val="13"/>
      <w:szCs w:val="13"/>
      <w:u w:val="none"/>
      <w:lang w:val="ru-RU" w:eastAsia="ru-RU" w:bidi="ru-RU"/>
    </w:rPr>
  </w:style>
  <w:style w:type="character" w:customStyle="1" w:styleId="76">
    <w:name w:val="Основной текст (13)_"/>
    <w:basedOn w:val="2"/>
    <w:link w:val="77"/>
    <w:uiPriority w:val="0"/>
    <w:rPr>
      <w:rFonts w:ascii="Special#Default Metrics Font" w:hAnsi="Special#Default Metrics Font" w:eastAsia="Special#Default Metrics Font" w:cs="Special#Default Metrics Font"/>
      <w:b/>
      <w:bCs/>
      <w:spacing w:val="-10"/>
      <w:sz w:val="18"/>
      <w:szCs w:val="18"/>
      <w:u w:val="none"/>
    </w:rPr>
  </w:style>
  <w:style w:type="paragraph" w:customStyle="1" w:styleId="77">
    <w:name w:val="Основной текст (13)"/>
    <w:basedOn w:val="1"/>
    <w:link w:val="76"/>
    <w:uiPriority w:val="0"/>
    <w:pPr>
      <w:shd w:val="clear" w:color="auto" w:fill="FFFFFF"/>
      <w:spacing w:before="480" w:line="0" w:lineRule="atLeast"/>
      <w:ind w:firstLine="9"/>
    </w:pPr>
    <w:rPr>
      <w:rFonts w:ascii="Special#Default Metrics Font" w:hAnsi="Special#Default Metrics Font" w:eastAsia="Special#Default Metrics Font" w:cs="Special#Default Metrics Font"/>
      <w:b/>
      <w:bCs/>
      <w:spacing w:val="-10"/>
      <w:sz w:val="18"/>
      <w:szCs w:val="18"/>
    </w:rPr>
  </w:style>
  <w:style w:type="character" w:customStyle="1" w:styleId="78">
    <w:name w:val="Основной текст (14)_"/>
    <w:basedOn w:val="2"/>
    <w:link w:val="79"/>
    <w:uiPriority w:val="0"/>
    <w:rPr>
      <w:rFonts w:ascii="Special#Default Metrics Font" w:hAnsi="Special#Default Metrics Font" w:eastAsia="Special#Default Metrics Font" w:cs="Special#Default Metrics Font"/>
      <w:spacing w:val="-10"/>
      <w:sz w:val="18"/>
      <w:szCs w:val="18"/>
      <w:u w:val="none"/>
    </w:rPr>
  </w:style>
  <w:style w:type="paragraph" w:customStyle="1" w:styleId="79">
    <w:name w:val="Основной текст (14)"/>
    <w:basedOn w:val="1"/>
    <w:link w:val="78"/>
    <w:uiPriority w:val="0"/>
    <w:pPr>
      <w:shd w:val="clear" w:color="auto" w:fill="FFFFFF"/>
      <w:spacing w:before="720" w:line="0" w:lineRule="atLeast"/>
      <w:ind w:firstLine="9"/>
    </w:pPr>
    <w:rPr>
      <w:rFonts w:ascii="Special#Default Metrics Font" w:hAnsi="Special#Default Metrics Font" w:eastAsia="Special#Default Metrics Font" w:cs="Special#Default Metrics Font"/>
      <w:spacing w:val="-10"/>
      <w:sz w:val="18"/>
      <w:szCs w:val="18"/>
    </w:rPr>
  </w:style>
  <w:style w:type="character" w:customStyle="1" w:styleId="80">
    <w:name w:val="Текст примечания Знак"/>
    <w:basedOn w:val="2"/>
    <w:link w:val="5"/>
    <w:semiHidden/>
    <w:uiPriority w:val="99"/>
    <w:rPr>
      <w:color w:val="000000"/>
      <w:sz w:val="20"/>
      <w:szCs w:val="20"/>
    </w:rPr>
  </w:style>
  <w:style w:type="character" w:customStyle="1" w:styleId="81">
    <w:name w:val="Тема примечания Знак"/>
    <w:basedOn w:val="80"/>
    <w:link w:val="6"/>
    <w:semiHidden/>
    <w:uiPriority w:val="99"/>
    <w:rPr>
      <w:b/>
      <w:bCs/>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jpeg" TargetMode="External"/><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 TargetMode="External"/><Relationship Id="rId16" Type="http://schemas.openxmlformats.org/officeDocument/2006/relationships/image" Target="media/image5.jpeg"/><Relationship Id="rId15" Type="http://schemas.openxmlformats.org/officeDocument/2006/relationships/image" Target="media/image4.jpeg" TargetMode="External"/><Relationship Id="rId14" Type="http://schemas.openxmlformats.org/officeDocument/2006/relationships/image" Target="media/image4.jpeg"/><Relationship Id="rId13" Type="http://schemas.openxmlformats.org/officeDocument/2006/relationships/image" Target="media/image3.jpeg" TargetMode="External"/><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 TargetMode="Externa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3117</Words>
  <Characters>17773</Characters>
  <Lines>148</Lines>
  <Paragraphs>41</Paragraphs>
  <TotalTime>109</TotalTime>
  <ScaleCrop>false</ScaleCrop>
  <LinksUpToDate>false</LinksUpToDate>
  <CharactersWithSpaces>20849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2024-04-15T10:39:00Z</dcterms:created>
  <dc:creator>1</dc:creator>
  <cp:lastModifiedBy>Dambr Wolf</cp:lastModifiedBy>
  <dcterms:modified xsi:type="dcterms:W3CDTF">2024-04-21T11:54:22Z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4AE3CFEF73C14630A4F77875660A8C72_12</vt:lpwstr>
  </property>
</Properties>
</file>